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pPr>
      <w:r>
        <w:t>Evaluation</w:t>
      </w:r>
    </w:p>
    <w:p>
      <w:r>
        <w:t>Relevance to CIKM (*). How well does this fit with the scope of the conference?</w:t>
      </w:r>
    </w:p>
    <w:p>
      <w:r>
        <w:t xml:space="preserve"> 5: excellent</w:t>
      </w:r>
    </w:p>
    <w:p>
      <w:pPr>
        <w:rPr>
          <w:color w:val="FF0000"/>
        </w:rPr>
      </w:pPr>
      <w:r>
        <w:rPr>
          <w:color w:val="FF0000"/>
        </w:rPr>
        <w:t xml:space="preserve"> 4: good</w:t>
      </w:r>
    </w:p>
    <w:p>
      <w:r>
        <w:t xml:space="preserve"> 3: fair</w:t>
      </w:r>
    </w:p>
    <w:p>
      <w:r>
        <w:t xml:space="preserve"> 2: poor</w:t>
      </w:r>
    </w:p>
    <w:p>
      <w:r>
        <w:t xml:space="preserve"> 1: very poor</w:t>
      </w:r>
    </w:p>
    <w:p>
      <w:r>
        <w:t>Originality of the Work (*). To what extent is this paper breaking new ground?</w:t>
      </w:r>
    </w:p>
    <w:p>
      <w:r>
        <w:t xml:space="preserve"> 5: excellent</w:t>
      </w:r>
    </w:p>
    <w:p>
      <w:r>
        <w:t xml:space="preserve"> 4: good</w:t>
      </w:r>
    </w:p>
    <w:p>
      <w:r>
        <w:t xml:space="preserve"> 3: fair</w:t>
      </w:r>
    </w:p>
    <w:p>
      <w:pPr>
        <w:rPr>
          <w:color w:val="FF0000"/>
        </w:rPr>
      </w:pPr>
      <w:r>
        <w:rPr>
          <w:color w:val="FF0000"/>
        </w:rPr>
        <w:t xml:space="preserve"> 2: poor</w:t>
      </w:r>
    </w:p>
    <w:p>
      <w:r>
        <w:t xml:space="preserve"> 1: very poor</w:t>
      </w:r>
    </w:p>
    <w:p>
      <w:r>
        <w:t>Technical Soundness (*). Is the paper technically clear and rigorous?</w:t>
      </w:r>
    </w:p>
    <w:p>
      <w:r>
        <w:t xml:space="preserve"> 5: excellent</w:t>
      </w:r>
    </w:p>
    <w:p>
      <w:r>
        <w:t xml:space="preserve"> 4: good</w:t>
      </w:r>
    </w:p>
    <w:p>
      <w:pPr>
        <w:rPr>
          <w:color w:val="FF0000"/>
        </w:rPr>
      </w:pPr>
      <w:r>
        <w:rPr>
          <w:color w:val="FF0000"/>
        </w:rPr>
        <w:t xml:space="preserve"> 3: fair</w:t>
      </w:r>
    </w:p>
    <w:p>
      <w:r>
        <w:t xml:space="preserve"> 2: poor</w:t>
      </w:r>
    </w:p>
    <w:p>
      <w:r>
        <w:t xml:space="preserve"> 1: very poor</w:t>
      </w:r>
    </w:p>
    <w:p>
      <w:r>
        <w:t>Quality of Presentation (*). How did you find the structure, writing and diagrams?</w:t>
      </w:r>
    </w:p>
    <w:p>
      <w:r>
        <w:t xml:space="preserve"> 5: excellent</w:t>
      </w:r>
    </w:p>
    <w:p>
      <w:r>
        <w:t xml:space="preserve"> 4: good</w:t>
      </w:r>
    </w:p>
    <w:p>
      <w:pPr>
        <w:rPr>
          <w:color w:val="FF0000"/>
        </w:rPr>
      </w:pPr>
      <w:r>
        <w:rPr>
          <w:color w:val="FF0000"/>
        </w:rPr>
        <w:t xml:space="preserve"> 3: fair</w:t>
      </w:r>
    </w:p>
    <w:p>
      <w:r>
        <w:t xml:space="preserve"> 2: poor</w:t>
      </w:r>
    </w:p>
    <w:p>
      <w:r>
        <w:t xml:space="preserve"> 1: very poor</w:t>
      </w:r>
    </w:p>
    <w:p>
      <w:r>
        <w:t>Impact of Ideas or Results (*). How important are the results to the community?</w:t>
      </w:r>
    </w:p>
    <w:p>
      <w:r>
        <w:t xml:space="preserve"> 5: excellent</w:t>
      </w:r>
    </w:p>
    <w:p>
      <w:r>
        <w:t xml:space="preserve"> 4: good</w:t>
      </w:r>
    </w:p>
    <w:p>
      <w:pPr>
        <w:rPr>
          <w:color w:val="FF0000"/>
        </w:rPr>
      </w:pPr>
      <w:r>
        <w:rPr>
          <w:color w:val="FF0000"/>
        </w:rPr>
        <w:t xml:space="preserve"> 3: fair</w:t>
      </w:r>
    </w:p>
    <w:p>
      <w:r>
        <w:t xml:space="preserve"> 2: poor</w:t>
      </w:r>
    </w:p>
    <w:p>
      <w:r>
        <w:t xml:space="preserve"> 1: very poor</w:t>
      </w:r>
    </w:p>
    <w:p>
      <w:r>
        <w:t>Adequacy of Citations (*). How comprehensive is the coverage of the literature?</w:t>
      </w:r>
    </w:p>
    <w:p>
      <w:r>
        <w:t xml:space="preserve"> 5: excellent</w:t>
      </w:r>
    </w:p>
    <w:p>
      <w:pPr>
        <w:rPr>
          <w:color w:val="FF0000"/>
        </w:rPr>
      </w:pPr>
      <w:r>
        <w:rPr>
          <w:color w:val="FF0000"/>
        </w:rPr>
        <w:t xml:space="preserve"> 4: good</w:t>
      </w:r>
    </w:p>
    <w:p>
      <w:r>
        <w:t xml:space="preserve"> 3: fair</w:t>
      </w:r>
    </w:p>
    <w:p>
      <w:r>
        <w:t xml:space="preserve"> 2: poor</w:t>
      </w:r>
    </w:p>
    <w:p>
      <w:r>
        <w:t xml:space="preserve"> 1: very poor</w:t>
      </w:r>
    </w:p>
    <w:p>
      <w:r>
        <w:t>Reproducibility of Methods (*). To what extent does the presentation support reuse of the method or repetition of experiments?</w:t>
      </w:r>
    </w:p>
    <w:p>
      <w:r>
        <w:t xml:space="preserve"> 5: excellent</w:t>
      </w:r>
    </w:p>
    <w:p>
      <w:r>
        <w:t xml:space="preserve"> 4: good</w:t>
      </w:r>
    </w:p>
    <w:p>
      <w:r>
        <w:t xml:space="preserve"> 3: fair</w:t>
      </w:r>
    </w:p>
    <w:p>
      <w:pPr>
        <w:rPr>
          <w:color w:val="FF0000"/>
        </w:rPr>
      </w:pPr>
      <w:r>
        <w:rPr>
          <w:color w:val="FF0000"/>
        </w:rPr>
        <w:t xml:space="preserve"> 2: poor</w:t>
      </w:r>
    </w:p>
    <w:p>
      <w:r>
        <w:t xml:space="preserve"> 1: very poor</w:t>
      </w:r>
    </w:p>
    <w:p>
      <w:r>
        <w:t>List 3 or more strong points, labelled S1, S2, ... (*). These should cover things like rigor, significance and originality.</w:t>
      </w:r>
    </w:p>
    <w:p/>
    <w:p>
      <w:pPr>
        <w:outlineLvl w:val="0"/>
        <w:rPr>
          <w:color w:val="C00000"/>
        </w:rPr>
      </w:pPr>
      <w:r>
        <w:rPr>
          <w:rFonts w:hint="eastAsia"/>
          <w:color w:val="C00000"/>
        </w:rPr>
        <w:t>S1.</w:t>
      </w:r>
      <w:r>
        <w:rPr>
          <w:color w:val="C00000"/>
        </w:rPr>
        <w:t xml:space="preserve"> </w:t>
      </w:r>
      <w:r>
        <w:rPr>
          <w:rFonts w:hint="eastAsia"/>
          <w:color w:val="C00000"/>
        </w:rPr>
        <w:t xml:space="preserve">The </w:t>
      </w:r>
      <w:r>
        <w:rPr>
          <w:color w:val="C00000"/>
        </w:rPr>
        <w:t xml:space="preserve">studied topic of </w:t>
      </w:r>
      <w:r>
        <w:rPr>
          <w:color w:val="C00000"/>
          <w:lang w:eastAsia="zh-CN"/>
        </w:rPr>
        <w:t>real-time filtering of web pages</w:t>
      </w:r>
      <w:r>
        <w:rPr>
          <w:color w:val="C00000"/>
        </w:rPr>
        <w:t xml:space="preserve"> is generally</w:t>
      </w:r>
      <w:r>
        <w:rPr>
          <w:rFonts w:hint="eastAsia"/>
          <w:color w:val="C00000"/>
        </w:rPr>
        <w:t xml:space="preserve"> im</w:t>
      </w:r>
      <w:r>
        <w:rPr>
          <w:color w:val="C00000"/>
        </w:rPr>
        <w:t>portant.</w:t>
      </w:r>
    </w:p>
    <w:p/>
    <w:p/>
    <w:p>
      <w:r>
        <w:t>List 3 or more weak points, labelled W1, W2, ... (*). These should cover things like rigor, significance and originality.</w:t>
      </w:r>
    </w:p>
    <w:p/>
    <w:p>
      <w:pPr>
        <w:rPr>
          <w:color w:val="C00000"/>
        </w:rPr>
      </w:pPr>
    </w:p>
    <w:p>
      <w:pPr>
        <w:rPr>
          <w:color w:val="C00000"/>
        </w:rPr>
      </w:pPr>
    </w:p>
    <w:p>
      <w:pPr>
        <w:rPr>
          <w:color w:val="C00000"/>
          <w:lang w:eastAsia="zh-CN"/>
        </w:rPr>
      </w:pPr>
      <w:r>
        <w:rPr>
          <w:color w:val="C00000"/>
          <w:lang w:eastAsia="zh-CN"/>
        </w:rPr>
        <w:t xml:space="preserve">W1: </w:t>
      </w:r>
      <w:r>
        <w:rPr>
          <w:rFonts w:hint="eastAsia"/>
          <w:color w:val="C00000"/>
          <w:lang w:eastAsia="zh-CN"/>
        </w:rPr>
        <w:t xml:space="preserve">The motivation of </w:t>
      </w:r>
      <w:ins w:id="0" w:author="Shaoxu Song" w:date="2018-07-05T11:23:00Z">
        <w:r>
          <w:rPr>
            <w:color w:val="C00000"/>
            <w:lang w:eastAsia="zh-CN"/>
          </w:rPr>
          <w:t>proposing a</w:t>
        </w:r>
      </w:ins>
      <w:ins w:id="1" w:author="Shaoxu Song" w:date="2018-07-05T11:49:00Z">
        <w:r>
          <w:rPr>
            <w:color w:val="C00000"/>
            <w:lang w:eastAsia="zh-CN"/>
          </w:rPr>
          <w:t xml:space="preserve">nother </w:t>
        </w:r>
      </w:ins>
      <w:ins w:id="2" w:author="Shaoxu Song" w:date="2018-07-05T11:23:00Z">
        <w:r>
          <w:rPr>
            <w:color w:val="C00000"/>
            <w:lang w:eastAsia="zh-CN"/>
          </w:rPr>
          <w:t xml:space="preserve">method for </w:t>
        </w:r>
      </w:ins>
      <w:r>
        <w:rPr>
          <w:rFonts w:hint="eastAsia"/>
          <w:color w:val="C00000"/>
          <w:lang w:eastAsia="zh-CN"/>
        </w:rPr>
        <w:t xml:space="preserve">real-time filtering of web pages for education is not clear. </w:t>
      </w:r>
      <w:ins w:id="3" w:author="Shaoxu Song" w:date="2018-07-05T11:24:00Z">
        <w:r>
          <w:rPr>
            <w:color w:val="C00000"/>
            <w:lang w:eastAsia="zh-CN"/>
          </w:rPr>
          <w:t>In particular, w</w:t>
        </w:r>
      </w:ins>
      <w:ins w:id="4" w:author="Shaoxu Song" w:date="2018-07-05T11:24:00Z">
        <w:r>
          <w:rPr>
            <w:rFonts w:hint="eastAsia"/>
            <w:color w:val="C00000"/>
            <w:lang w:eastAsia="zh-CN"/>
          </w:rPr>
          <w:t xml:space="preserve">hat </w:t>
        </w:r>
      </w:ins>
      <w:r>
        <w:rPr>
          <w:rFonts w:hint="eastAsia"/>
          <w:color w:val="C00000"/>
          <w:lang w:eastAsia="zh-CN"/>
        </w:rPr>
        <w:t xml:space="preserve">is the new challenge </w:t>
      </w:r>
      <w:r>
        <w:rPr>
          <w:color w:val="C00000"/>
          <w:lang w:eastAsia="zh-CN"/>
        </w:rPr>
        <w:t>on education</w:t>
      </w:r>
      <w:r>
        <w:rPr>
          <w:rFonts w:hint="eastAsia"/>
          <w:color w:val="C00000"/>
          <w:lang w:eastAsia="zh-CN"/>
        </w:rPr>
        <w:t xml:space="preserve"> application compared to other</w:t>
      </w:r>
      <w:r>
        <w:rPr>
          <w:color w:val="C00000"/>
          <w:lang w:eastAsia="zh-CN"/>
        </w:rPr>
        <w:t xml:space="preserve"> </w:t>
      </w:r>
      <w:r>
        <w:rPr>
          <w:rFonts w:hint="eastAsia"/>
          <w:color w:val="C00000"/>
          <w:lang w:eastAsia="zh-CN"/>
        </w:rPr>
        <w:t>web</w:t>
      </w:r>
      <w:r>
        <w:rPr>
          <w:color w:val="C00000"/>
          <w:lang w:eastAsia="zh-CN"/>
        </w:rPr>
        <w:t xml:space="preserve"> </w:t>
      </w:r>
      <w:r>
        <w:rPr>
          <w:rFonts w:hint="eastAsia"/>
          <w:color w:val="C00000"/>
          <w:lang w:eastAsia="zh-CN"/>
        </w:rPr>
        <w:t xml:space="preserve">applications? </w:t>
      </w:r>
      <w:ins w:id="5" w:author="wx" w:date="2018-07-05T15:45:36Z">
        <w:r>
          <w:rPr>
            <w:rFonts w:hint="eastAsia"/>
            <w:color w:val="C00000"/>
            <w:lang w:eastAsia="zh-CN"/>
            <w:rPrChange w:id="6" w:author="wx" w:date="2018-07-05T15:45:36Z">
              <w:rPr>
                <w:rFonts w:hint="eastAsia"/>
              </w:rPr>
            </w:rPrChange>
          </w:rPr>
          <w:t>What is the problem of state-of-the-art feature selection to filter web pages in real-time for education</w:t>
        </w:r>
      </w:ins>
      <w:ins w:id="8" w:author="wx" w:date="2018-07-05T15:45:38Z">
        <w:bookmarkStart w:id="0" w:name="_GoBack"/>
        <w:bookmarkEnd w:id="0"/>
        <w:r>
          <w:rPr>
            <w:rFonts w:hint="eastAsia"/>
            <w:color w:val="C00000"/>
            <w:lang w:val="en-US" w:eastAsia="zh-CN"/>
          </w:rPr>
          <w:t>?</w:t>
        </w:r>
      </w:ins>
      <w:ins w:id="9" w:author="wx" w:date="2018-07-05T15:45:39Z">
        <w:r>
          <w:rPr>
            <w:rFonts w:hint="eastAsia"/>
            <w:color w:val="C00000"/>
            <w:lang w:val="en-US" w:eastAsia="zh-CN"/>
          </w:rPr>
          <w:t xml:space="preserve"> </w:t>
        </w:r>
      </w:ins>
      <w:r>
        <w:rPr>
          <w:rFonts w:hint="eastAsia"/>
          <w:color w:val="C00000"/>
          <w:lang w:eastAsia="zh-CN"/>
        </w:rPr>
        <w:t xml:space="preserve">Why </w:t>
      </w:r>
      <w:ins w:id="10" w:author="Shaoxu Song" w:date="2018-07-05T11:27:00Z">
        <w:r>
          <w:rPr>
            <w:color w:val="C00000"/>
            <w:lang w:eastAsia="zh-CN"/>
          </w:rPr>
          <w:t xml:space="preserve">does the application for education web pages </w:t>
        </w:r>
      </w:ins>
      <w:r>
        <w:rPr>
          <w:rFonts w:hint="eastAsia"/>
          <w:color w:val="C00000"/>
          <w:lang w:eastAsia="zh-CN"/>
        </w:rPr>
        <w:t xml:space="preserve">need a new feature selection method? </w:t>
      </w:r>
      <w:del w:id="11" w:author="wx" w:date="2018-07-05T15:18:46Z">
        <w:r>
          <w:rPr>
            <w:color w:val="C00000"/>
            <w:lang w:eastAsia="zh-CN"/>
          </w:rPr>
          <w:delText xml:space="preserve"> Why do existing techniques such as PCA not work?  </w:delText>
        </w:r>
      </w:del>
      <w:commentRangeStart w:id="0"/>
      <w:commentRangeStart w:id="1"/>
      <w:r>
        <w:rPr>
          <w:rFonts w:hint="eastAsia"/>
          <w:color w:val="C00000"/>
          <w:lang w:eastAsia="zh-CN"/>
        </w:rPr>
        <w:t xml:space="preserve">Without </w:t>
      </w:r>
      <w:commentRangeEnd w:id="0"/>
      <w:r>
        <w:rPr>
          <w:rStyle w:val="8"/>
        </w:rPr>
        <w:commentReference w:id="0"/>
      </w:r>
      <w:commentRangeEnd w:id="1"/>
      <w:r>
        <w:commentReference w:id="1"/>
      </w:r>
      <w:r>
        <w:rPr>
          <w:rFonts w:hint="eastAsia"/>
          <w:color w:val="C00000"/>
          <w:lang w:eastAsia="zh-CN"/>
        </w:rPr>
        <w:t>answering these concerns, it is unclear why this study is interesting and necessary</w:t>
      </w:r>
      <w:r>
        <w:rPr>
          <w:color w:val="C00000"/>
          <w:lang w:eastAsia="zh-CN"/>
        </w:rPr>
        <w:t>.</w:t>
      </w:r>
    </w:p>
    <w:p>
      <w:pPr>
        <w:outlineLvl w:val="0"/>
        <w:rPr>
          <w:color w:val="C00000"/>
          <w:lang w:eastAsia="zh-CN"/>
        </w:rPr>
      </w:pPr>
    </w:p>
    <w:p>
      <w:pPr>
        <w:pStyle w:val="3"/>
        <w:rPr>
          <w:ins w:id="12" w:author="Shaoxu Song" w:date="2018-07-05T11:44:00Z"/>
          <w:color w:val="C00000"/>
          <w:lang w:eastAsia="zh-CN"/>
        </w:rPr>
      </w:pPr>
      <w:r>
        <w:rPr>
          <w:color w:val="C00000"/>
        </w:rPr>
        <w:t>W</w:t>
      </w:r>
      <w:r>
        <w:rPr>
          <w:rFonts w:hint="eastAsia"/>
          <w:color w:val="C00000"/>
          <w:lang w:eastAsia="zh-CN"/>
        </w:rPr>
        <w:t>2</w:t>
      </w:r>
      <w:r>
        <w:rPr>
          <w:color w:val="C00000"/>
        </w:rPr>
        <w:t>. The</w:t>
      </w:r>
      <w:r>
        <w:rPr>
          <w:rFonts w:hint="eastAsia"/>
          <w:color w:val="C00000"/>
        </w:rPr>
        <w:t xml:space="preserve"> </w:t>
      </w:r>
      <w:r>
        <w:rPr>
          <w:color w:val="C00000"/>
        </w:rPr>
        <w:t>contribution of this paper is weak.</w:t>
      </w:r>
      <w:ins w:id="13" w:author="Shaoxu Song" w:date="2018-07-05T11:42:00Z">
        <w:r>
          <w:rPr>
            <w:color w:val="C00000"/>
          </w:rPr>
          <w:t xml:space="preserve"> The proposed methodology is presented in </w:t>
        </w:r>
      </w:ins>
      <w:ins w:id="14" w:author="Shaoxu Song" w:date="2018-07-05T11:43:00Z">
        <w:r>
          <w:rPr>
            <w:rFonts w:hint="eastAsia"/>
            <w:color w:val="C00000"/>
            <w:lang w:eastAsia="zh-CN"/>
          </w:rPr>
          <w:t>Sect</w:t>
        </w:r>
      </w:ins>
      <w:ins w:id="15" w:author="Shaoxu Song" w:date="2018-07-05T11:43:00Z">
        <w:r>
          <w:rPr>
            <w:color w:val="C00000"/>
            <w:lang w:eastAsia="zh-CN"/>
          </w:rPr>
          <w:t xml:space="preserve">ion 4. As stated in </w:t>
        </w:r>
      </w:ins>
      <w:ins w:id="16" w:author="Shaoxu Song" w:date="2018-07-05T11:44:00Z">
        <w:r>
          <w:rPr>
            <w:color w:val="C00000"/>
            <w:lang w:eastAsia="zh-CN"/>
          </w:rPr>
          <w:t>in the first paragraph of Section 4, it is simply “an ensemble of seven</w:t>
        </w:r>
      </w:ins>
    </w:p>
    <w:p>
      <w:pPr>
        <w:pStyle w:val="3"/>
        <w:rPr>
          <w:rFonts w:hint="eastAsia"/>
          <w:lang w:eastAsia="zh-CN"/>
        </w:rPr>
      </w:pPr>
      <w:ins w:id="17" w:author="Shaoxu Song" w:date="2018-07-05T11:44:00Z">
        <w:r>
          <w:rPr>
            <w:color w:val="C00000"/>
            <w:lang w:eastAsia="zh-CN"/>
          </w:rPr>
          <w:t>feature-selection methods from the WEKA machine learning suite”</w:t>
        </w:r>
      </w:ins>
      <w:ins w:id="18" w:author="Shaoxu Song" w:date="2018-07-05T11:45:00Z">
        <w:r>
          <w:rPr>
            <w:color w:val="C00000"/>
            <w:lang w:eastAsia="zh-CN"/>
          </w:rPr>
          <w:t>, while the ensembl</w:t>
        </w:r>
      </w:ins>
      <w:ins w:id="19" w:author="Shaoxu Song" w:date="2018-07-05T11:46:00Z">
        <w:r>
          <w:rPr>
            <w:color w:val="C00000"/>
            <w:lang w:eastAsia="zh-CN"/>
          </w:rPr>
          <w:t>e</w:t>
        </w:r>
      </w:ins>
      <w:ins w:id="20" w:author="Shaoxu Song" w:date="2018-07-05T11:45:00Z">
        <w:r>
          <w:rPr>
            <w:color w:val="C00000"/>
            <w:lang w:eastAsia="zh-CN"/>
          </w:rPr>
          <w:t xml:space="preserve"> idea </w:t>
        </w:r>
      </w:ins>
      <w:ins w:id="21" w:author="Shaoxu Song" w:date="2018-07-05T11:46:00Z">
        <w:r>
          <w:rPr>
            <w:color w:val="C00000"/>
            <w:lang w:eastAsia="zh-CN"/>
          </w:rPr>
          <w:t xml:space="preserve">is from [6]. </w:t>
        </w:r>
      </w:ins>
    </w:p>
    <w:p>
      <w:pPr>
        <w:rPr>
          <w:color w:val="C00000"/>
          <w:lang w:eastAsia="zh-CN"/>
        </w:rPr>
      </w:pPr>
    </w:p>
    <w:p>
      <w:pPr>
        <w:autoSpaceDE w:val="0"/>
        <w:autoSpaceDN w:val="0"/>
        <w:adjustRightInd w:val="0"/>
        <w:spacing w:after="240" w:line="280" w:lineRule="atLeast"/>
        <w:rPr>
          <w:color w:val="C00000"/>
          <w:lang w:eastAsia="zh-CN"/>
        </w:rPr>
      </w:pPr>
      <w:r>
        <w:rPr>
          <w:color w:val="C00000"/>
          <w:lang w:eastAsia="zh-CN"/>
        </w:rPr>
        <w:t xml:space="preserve">W3. The </w:t>
      </w:r>
      <w:ins w:id="22" w:author="Shaoxu Song" w:date="2018-07-05T11:49:00Z">
        <w:r>
          <w:rPr>
            <w:color w:val="C00000"/>
            <w:lang w:eastAsia="zh-CN"/>
          </w:rPr>
          <w:t xml:space="preserve">proposed </w:t>
        </w:r>
      </w:ins>
      <w:r>
        <w:rPr>
          <w:color w:val="C00000"/>
          <w:lang w:eastAsia="zh-CN"/>
        </w:rPr>
        <w:t>method is not compared with state-of-the-art feature selection and reduction methods.</w:t>
      </w:r>
      <w:r>
        <w:rPr>
          <w:rFonts w:hint="eastAsia"/>
          <w:color w:val="C00000"/>
          <w:lang w:eastAsia="zh-CN"/>
        </w:rPr>
        <w:t xml:space="preserve"> </w:t>
      </w:r>
      <w:r>
        <w:rPr>
          <w:color w:val="C00000"/>
          <w:lang w:eastAsia="zh-CN"/>
        </w:rPr>
        <w:t xml:space="preserve">In Section </w:t>
      </w:r>
      <w:ins w:id="23" w:author="Shaoxu Song" w:date="2018-07-05T14:15:00Z">
        <w:r>
          <w:rPr>
            <w:color w:val="C00000"/>
            <w:lang w:eastAsia="zh-CN"/>
          </w:rPr>
          <w:t>5</w:t>
        </w:r>
      </w:ins>
      <w:r>
        <w:rPr>
          <w:color w:val="C00000"/>
          <w:lang w:eastAsia="zh-CN"/>
        </w:rPr>
        <w:t>,</w:t>
      </w:r>
      <w:ins w:id="24" w:author="Shaoxu Song" w:date="2018-07-05T14:15:00Z">
        <w:r>
          <w:rPr>
            <w:color w:val="C00000"/>
            <w:lang w:eastAsia="zh-CN"/>
          </w:rPr>
          <w:t xml:space="preserve"> only </w:t>
        </w:r>
      </w:ins>
      <w:ins w:id="25" w:author="Shaoxu Song" w:date="2018-07-05T14:16:00Z">
        <w:r>
          <w:rPr>
            <w:color w:val="C00000"/>
            <w:lang w:eastAsia="zh-CN"/>
          </w:rPr>
          <w:t>the basic PCA, Top10-SVM and</w:t>
        </w:r>
      </w:ins>
      <w:ins w:id="26" w:author="Shaoxu Song" w:date="2018-07-05T14:16:00Z">
        <w:r>
          <w:rPr>
            <w:rFonts w:hint="eastAsia"/>
            <w:color w:val="C00000"/>
            <w:lang w:eastAsia="zh-CN"/>
          </w:rPr>
          <w:t xml:space="preserve"> the </w:t>
        </w:r>
      </w:ins>
      <w:ins w:id="27" w:author="Shaoxu Song" w:date="2018-07-05T14:17:00Z">
        <w:r>
          <w:rPr>
            <w:color w:val="C00000"/>
            <w:lang w:eastAsia="zh-CN"/>
          </w:rPr>
          <w:t>straightforward</w:t>
        </w:r>
      </w:ins>
      <w:ins w:id="28" w:author="Shaoxu Song" w:date="2018-07-05T14:16:00Z">
        <w:r>
          <w:rPr>
            <w:rFonts w:hint="eastAsia"/>
            <w:color w:val="C00000"/>
            <w:lang w:eastAsia="zh-CN"/>
          </w:rPr>
          <w:t xml:space="preserve"> </w:t>
        </w:r>
      </w:ins>
      <w:ins w:id="29" w:author="Shaoxu Song" w:date="2018-07-05T14:16:00Z">
        <w:r>
          <w:rPr>
            <w:color w:val="C00000"/>
            <w:lang w:eastAsia="zh-CN"/>
          </w:rPr>
          <w:t xml:space="preserve">AllFeatures </w:t>
        </w:r>
      </w:ins>
      <w:ins w:id="30" w:author="Shaoxu Song" w:date="2018-07-05T14:17:00Z">
        <w:r>
          <w:rPr>
            <w:color w:val="C00000"/>
            <w:lang w:eastAsia="zh-CN"/>
          </w:rPr>
          <w:t>are compared. The huge body of existing studies on feature selection and reduction are totally ignored</w:t>
        </w:r>
      </w:ins>
      <w:ins w:id="31" w:author="Shaoxu Song" w:date="2018-07-05T14:18:00Z">
        <w:r>
          <w:rPr>
            <w:color w:val="C00000"/>
            <w:lang w:eastAsia="zh-CN"/>
          </w:rPr>
          <w:t xml:space="preserve"> (see </w:t>
        </w:r>
      </w:ins>
      <w:ins w:id="32" w:author="Shaoxu Song" w:date="2018-07-05T14:22:00Z">
        <w:commentRangeStart w:id="2"/>
        <w:r>
          <w:rPr>
            <w:color w:val="C00000"/>
            <w:lang w:eastAsia="zh-CN"/>
          </w:rPr>
          <w:t>XXX</w:t>
        </w:r>
        <w:commentRangeEnd w:id="2"/>
      </w:ins>
      <w:ins w:id="33" w:author="Shaoxu Song" w:date="2018-07-05T14:23:00Z">
        <w:r>
          <w:rPr>
            <w:rStyle w:val="8"/>
          </w:rPr>
          <w:commentReference w:id="2"/>
        </w:r>
      </w:ins>
      <w:ins w:id="34" w:author="Shaoxu Song" w:date="2018-07-05T14:18:00Z">
        <w:r>
          <w:rPr>
            <w:color w:val="C00000"/>
            <w:lang w:eastAsia="zh-CN"/>
          </w:rPr>
          <w:t>)</w:t>
        </w:r>
      </w:ins>
      <w:ins w:id="35" w:author="Shaoxu Song" w:date="2018-07-05T14:17:00Z">
        <w:r>
          <w:rPr>
            <w:color w:val="C00000"/>
            <w:lang w:eastAsia="zh-CN"/>
          </w:rPr>
          <w:t xml:space="preserve">. </w:t>
        </w:r>
      </w:ins>
    </w:p>
    <w:p>
      <w:pPr>
        <w:autoSpaceDE w:val="0"/>
        <w:autoSpaceDN w:val="0"/>
        <w:adjustRightInd w:val="0"/>
        <w:spacing w:after="240" w:line="280" w:lineRule="atLeast"/>
        <w:rPr>
          <w:color w:val="C00000"/>
          <w:lang w:eastAsia="zh-CN"/>
        </w:rPr>
      </w:pPr>
    </w:p>
    <w:p>
      <w:pPr>
        <w:autoSpaceDE w:val="0"/>
        <w:autoSpaceDN w:val="0"/>
        <w:adjustRightInd w:val="0"/>
        <w:spacing w:after="240" w:line="280" w:lineRule="atLeast"/>
        <w:rPr>
          <w:lang w:eastAsia="zh-CN"/>
        </w:rPr>
      </w:pPr>
    </w:p>
    <w:p/>
    <w:p>
      <w:r>
        <w:t>Overall Evaluation (*). Please provide a detailed review, including a justification for your scores. Both the score and the review text are required.</w:t>
      </w:r>
    </w:p>
    <w:p>
      <w:r>
        <w:t xml:space="preserve"> 6: I fully champion and expect this to be in the top 10% of papers in this track</w:t>
      </w:r>
    </w:p>
    <w:p>
      <w:r>
        <w:t xml:space="preserve"> 3: I half-champion and would accept if someone else is also at least half-championing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-2: I am not championing but if there is a champion then I am fine accepting</w:t>
      </w:r>
    </w:p>
    <w:p>
      <w:pPr>
        <w:outlineLvl w:val="0"/>
        <w:rPr>
          <w:color w:val="FF0000"/>
        </w:rPr>
      </w:pPr>
      <w:r>
        <w:rPr>
          <w:color w:val="FF0000"/>
        </w:rPr>
        <w:t xml:space="preserve"> -4: I believe this should be rejected</w:t>
      </w:r>
    </w:p>
    <w:p>
      <w:r>
        <w:t xml:space="preserve"> -6: I strongly believe this should not be in the program</w:t>
      </w:r>
    </w:p>
    <w:p/>
    <w:p>
      <w:pPr>
        <w:outlineLvl w:val="0"/>
      </w:pPr>
      <w:r>
        <w:t>Detailed evaluation</w:t>
      </w:r>
    </w:p>
    <w:p>
      <w:pPr>
        <w:rPr>
          <w:lang w:eastAsia="zh-CN"/>
        </w:rPr>
      </w:pPr>
    </w:p>
    <w:p>
      <w:pPr>
        <w:outlineLvl w:val="0"/>
        <w:rPr>
          <w:ins w:id="36" w:author="Shaoxu Song" w:date="2018-07-05T14:24:00Z"/>
          <w:color w:val="C00000"/>
        </w:rPr>
      </w:pPr>
    </w:p>
    <w:p>
      <w:pPr>
        <w:rPr>
          <w:ins w:id="37" w:author="Shaoxu Song" w:date="2018-07-05T14:24:00Z"/>
        </w:rPr>
      </w:pPr>
      <w:ins w:id="38" w:author="Shaoxu Song" w:date="2018-07-05T14:24:00Z">
        <w:r>
          <w:rPr>
            <w:color w:val="C00000"/>
            <w:lang w:eastAsia="zh-CN"/>
          </w:rPr>
          <w:t xml:space="preserve">D1. </w:t>
        </w:r>
      </w:ins>
      <w:ins w:id="39" w:author="Shaoxu Song" w:date="2018-07-05T14:24:00Z">
        <w:r>
          <w:rPr>
            <w:rFonts w:hint="eastAsia"/>
            <w:color w:val="C00000"/>
            <w:lang w:eastAsia="zh-CN"/>
          </w:rPr>
          <w:t>I</w:t>
        </w:r>
      </w:ins>
      <w:ins w:id="40" w:author="Shaoxu Song" w:date="2018-07-05T14:24:00Z">
        <w:r>
          <w:rPr>
            <w:color w:val="C00000"/>
            <w:lang w:eastAsia="zh-CN"/>
          </w:rPr>
          <w:t xml:space="preserve">n </w:t>
        </w:r>
      </w:ins>
      <w:ins w:id="41" w:author="Shaoxu Song" w:date="2018-07-05T14:24:00Z">
        <w:r>
          <w:rPr>
            <w:rFonts w:hint="eastAsia"/>
            <w:color w:val="C00000"/>
            <w:lang w:eastAsia="zh-CN"/>
          </w:rPr>
          <w:t>S</w:t>
        </w:r>
      </w:ins>
      <w:ins w:id="42" w:author="Shaoxu Song" w:date="2018-07-05T14:24:00Z">
        <w:r>
          <w:rPr>
            <w:color w:val="C00000"/>
            <w:lang w:eastAsia="zh-CN"/>
          </w:rPr>
          <w:t xml:space="preserve">ection 6, </w:t>
        </w:r>
      </w:ins>
      <w:ins w:id="43" w:author="Shaoxu Song" w:date="2018-07-05T14:25:00Z">
        <w:r>
          <w:rPr>
            <w:color w:val="C00000"/>
            <w:lang w:eastAsia="zh-CN"/>
          </w:rPr>
          <w:t>it</w:t>
        </w:r>
      </w:ins>
      <w:ins w:id="44" w:author="Shaoxu Song" w:date="2018-07-05T14:24:00Z">
        <w:r>
          <w:rPr>
            <w:rFonts w:hint="eastAsia"/>
            <w:color w:val="C00000"/>
            <w:lang w:eastAsia="zh-CN"/>
          </w:rPr>
          <w:t xml:space="preserve"> always</w:t>
        </w:r>
      </w:ins>
      <w:ins w:id="45" w:author="Shaoxu Song" w:date="2018-07-05T14:24:00Z">
        <w:r>
          <w:rPr>
            <w:color w:val="C00000"/>
            <w:lang w:eastAsia="zh-CN"/>
          </w:rPr>
          <w:t xml:space="preserve"> selects</w:t>
        </w:r>
      </w:ins>
      <w:ins w:id="46" w:author="Shaoxu Song" w:date="2018-07-05T14:24:00Z">
        <w:r>
          <w:rPr>
            <w:rFonts w:hint="eastAsia"/>
            <w:color w:val="C00000"/>
            <w:lang w:eastAsia="zh-CN"/>
          </w:rPr>
          <w:t xml:space="preserve"> </w:t>
        </w:r>
      </w:ins>
      <w:ins w:id="47" w:author="Shaoxu Song" w:date="2018-07-05T14:24:00Z">
        <w:r>
          <w:rPr>
            <w:color w:val="C00000"/>
            <w:lang w:eastAsia="zh-CN"/>
          </w:rPr>
          <w:t>the top-10 features in the ranking (</w:t>
        </w:r>
      </w:ins>
      <w:ins w:id="48" w:author="Shaoxu Song" w:date="2018-07-05T14:24:00Z">
        <w:r>
          <w:rPr>
            <w:rFonts w:ascii="Times" w:hAnsi="Times" w:eastAsia="宋体" w:cs="Times"/>
            <w:color w:val="C00000"/>
            <w:lang w:eastAsia="zh-CN"/>
          </w:rPr>
          <w:t>Top10-Rank_Score, Top10-SVM</w:t>
        </w:r>
      </w:ins>
      <w:ins w:id="49" w:author="Shaoxu Song" w:date="2018-07-05T14:24:00Z">
        <w:r>
          <w:rPr>
            <w:color w:val="C00000"/>
            <w:lang w:eastAsia="zh-CN"/>
          </w:rPr>
          <w:t>)</w:t>
        </w:r>
      </w:ins>
      <w:ins w:id="50" w:author="Shaoxu Song" w:date="2018-07-05T14:24:00Z">
        <w:r>
          <w:rPr>
            <w:rFonts w:hint="eastAsia"/>
            <w:color w:val="C00000"/>
            <w:lang w:eastAsia="zh-CN"/>
          </w:rPr>
          <w:t>.</w:t>
        </w:r>
      </w:ins>
      <w:ins w:id="51" w:author="Shaoxu Song" w:date="2018-07-05T14:24:00Z">
        <w:r>
          <w:rPr>
            <w:color w:val="C00000"/>
            <w:lang w:eastAsia="zh-CN"/>
          </w:rPr>
          <w:t xml:space="preserve"> </w:t>
        </w:r>
      </w:ins>
      <w:ins w:id="52" w:author="Shaoxu Song" w:date="2018-07-05T14:24:00Z">
        <w:r>
          <w:rPr>
            <w:rFonts w:hint="eastAsia"/>
            <w:color w:val="C00000"/>
            <w:lang w:eastAsia="zh-CN"/>
          </w:rPr>
          <w:t>There are no comparisons with different top values</w:t>
        </w:r>
      </w:ins>
      <w:ins w:id="53" w:author="Shaoxu Song" w:date="2018-07-05T14:25:00Z">
        <w:r>
          <w:rPr>
            <w:color w:val="C00000"/>
            <w:lang w:eastAsia="zh-CN"/>
          </w:rPr>
          <w:t>. One</w:t>
        </w:r>
      </w:ins>
      <w:ins w:id="54" w:author="Shaoxu Song" w:date="2018-07-05T14:24:00Z">
        <w:r>
          <w:rPr>
            <w:rFonts w:hint="eastAsia"/>
            <w:color w:val="C00000"/>
            <w:lang w:eastAsia="zh-CN"/>
          </w:rPr>
          <w:t xml:space="preserve"> can</w:t>
        </w:r>
      </w:ins>
      <w:ins w:id="55" w:author="Shaoxu Song" w:date="2018-07-05T14:24:00Z">
        <w:r>
          <w:rPr>
            <w:color w:val="C00000"/>
            <w:lang w:eastAsia="zh-CN"/>
          </w:rPr>
          <w:t>’</w:t>
        </w:r>
      </w:ins>
      <w:ins w:id="56" w:author="Shaoxu Song" w:date="2018-07-05T14:24:00Z">
        <w:r>
          <w:rPr>
            <w:rFonts w:hint="eastAsia"/>
            <w:color w:val="C00000"/>
            <w:lang w:eastAsia="zh-CN"/>
          </w:rPr>
          <w:t xml:space="preserve">t conclude that </w:t>
        </w:r>
      </w:ins>
      <w:ins w:id="57" w:author="Shaoxu Song" w:date="2018-07-05T14:24:00Z">
        <w:r>
          <w:rPr>
            <w:rFonts w:ascii="Times" w:hAnsi="Times" w:eastAsia="宋体" w:cs="Times"/>
            <w:color w:val="C00000"/>
            <w:lang w:eastAsia="zh-CN"/>
          </w:rPr>
          <w:t>Top10-Rank_Score</w:t>
        </w:r>
      </w:ins>
      <w:ins w:id="58" w:author="Shaoxu Song" w:date="2018-07-05T14:24:00Z">
        <w:r>
          <w:rPr>
            <w:rFonts w:hint="eastAsia" w:ascii="Times" w:hAnsi="Times" w:eastAsia="宋体" w:cs="Times"/>
            <w:color w:val="C00000"/>
            <w:lang w:eastAsia="zh-CN"/>
          </w:rPr>
          <w:t xml:space="preserve"> is the best choice</w:t>
        </w:r>
      </w:ins>
      <w:ins w:id="59" w:author="Shaoxu Song" w:date="2018-07-05T14:24:00Z">
        <w:r>
          <w:rPr>
            <w:rFonts w:hint="eastAsia"/>
            <w:color w:val="C00000"/>
            <w:lang w:eastAsia="zh-CN"/>
          </w:rPr>
          <w:t>. More experimental results on different top values should be reported in the paper.</w:t>
        </w:r>
      </w:ins>
    </w:p>
    <w:p>
      <w:pPr>
        <w:outlineLvl w:val="0"/>
        <w:rPr>
          <w:ins w:id="60" w:author="Shaoxu Song" w:date="2018-07-05T14:24:00Z"/>
          <w:color w:val="C00000"/>
        </w:rPr>
      </w:pPr>
    </w:p>
    <w:p>
      <w:pPr>
        <w:outlineLvl w:val="0"/>
        <w:rPr>
          <w:color w:val="C00000"/>
          <w:lang w:eastAsia="zh-CN"/>
        </w:rPr>
      </w:pPr>
      <w:r>
        <w:rPr>
          <w:rFonts w:hint="eastAsia"/>
          <w:color w:val="C00000"/>
        </w:rPr>
        <w:t>D</w:t>
      </w:r>
      <w:ins w:id="61" w:author="Shaoxu Song" w:date="2018-07-05T14:24:00Z">
        <w:r>
          <w:rPr>
            <w:color w:val="C00000"/>
            <w:lang w:eastAsia="zh-CN"/>
          </w:rPr>
          <w:t>2</w:t>
        </w:r>
      </w:ins>
      <w:r>
        <w:rPr>
          <w:color w:val="C00000"/>
        </w:rPr>
        <w:t xml:space="preserve">. In section 5.2, </w:t>
      </w:r>
      <w:r>
        <w:rPr>
          <w:rFonts w:hint="eastAsia"/>
          <w:color w:val="C00000"/>
        </w:rPr>
        <w:t>the</w:t>
      </w:r>
      <w:r>
        <w:rPr>
          <w:color w:val="C00000"/>
        </w:rPr>
        <w:t xml:space="preserve"> first formula should be followed by ‘,’, not ‘.’.</w:t>
      </w:r>
    </w:p>
    <w:p>
      <w:pPr>
        <w:rPr>
          <w:ins w:id="62" w:author="Shaoxu Song" w:date="2018-07-05T14:24:00Z"/>
        </w:rPr>
      </w:pPr>
    </w:p>
    <w:p/>
    <w:p>
      <w:r>
        <w:t>Do you think this paper should be considered for a best paper award?. Look for top-quality work and presentation that might even be seminal, not just the best paper in your batch.</w:t>
      </w:r>
    </w:p>
    <w:p>
      <w:pPr>
        <w:outlineLvl w:val="0"/>
        <w:rPr>
          <w:lang w:eastAsia="zh-CN"/>
        </w:rPr>
      </w:pPr>
      <w:r>
        <w:t xml:space="preserve"> Yes</w:t>
      </w:r>
      <w:r>
        <w:rPr>
          <w:rFonts w:hint="eastAsia"/>
          <w:lang w:eastAsia="zh-CN"/>
        </w:rPr>
        <w:t xml:space="preserve"> </w:t>
      </w:r>
      <w:r>
        <w:rPr>
          <w:rFonts w:hint="eastAsia"/>
          <w:color w:val="FF0000"/>
          <w:lang w:eastAsia="zh-CN"/>
        </w:rPr>
        <w:t>No</w:t>
      </w:r>
    </w:p>
    <w:p>
      <w:r>
        <w:t>Confidential remarks for the program committee. If you wish to add any remarks intended only for PC members please write them below. These remarks will only be seen by the PC members having access to reviews for this submission. They will not be sent to the authors. This field is optional.</w:t>
      </w:r>
    </w:p>
    <w:p/>
    <w:p>
      <w:r>
        <w:t>Reviewer's confidence (*).</w:t>
      </w:r>
    </w:p>
    <w:p>
      <w:r>
        <w:t xml:space="preserve"> 5: (expert)</w:t>
      </w:r>
    </w:p>
    <w:p>
      <w:r>
        <w:t xml:space="preserve"> 4: (high)</w:t>
      </w:r>
    </w:p>
    <w:p>
      <w:pPr>
        <w:rPr>
          <w:color w:val="FF0000"/>
        </w:rPr>
      </w:pPr>
      <w:r>
        <w:rPr>
          <w:color w:val="FF0000"/>
        </w:rPr>
        <w:t xml:space="preserve"> 3: (medium)</w:t>
      </w:r>
    </w:p>
    <w:p>
      <w:r>
        <w:t xml:space="preserve"> 2: (low)</w:t>
      </w:r>
    </w:p>
    <w:p>
      <w:r>
        <w:t xml:space="preserve"> 1: (none) </w:t>
      </w:r>
    </w:p>
    <w:p>
      <w:pPr>
        <w:rPr>
          <w:del w:id="63" w:author="wx" w:date="2018-07-05T15:23:35Z"/>
        </w:rPr>
      </w:pPr>
    </w:p>
    <w:p>
      <w:pPr>
        <w:rPr>
          <w:del w:id="64" w:author="wx" w:date="2018-07-05T15:23:33Z"/>
        </w:rPr>
      </w:pPr>
      <w:del w:id="65" w:author="wx" w:date="2018-07-05T15:23:34Z">
        <w:r>
          <w:rPr/>
          <w:br w:type="page"/>
        </w:r>
      </w:del>
    </w:p>
    <w:p>
      <w:pPr>
        <w:outlineLvl w:val="9"/>
        <w:rPr>
          <w:del w:id="67" w:author="wx" w:date="2018-07-05T15:23:31Z"/>
        </w:rPr>
        <w:pPrChange w:id="66" w:author="wx" w:date="2018-07-05T15:23:33Z">
          <w:pPr>
            <w:outlineLvl w:val="0"/>
          </w:pPr>
        </w:pPrChange>
      </w:pPr>
      <w:del w:id="68" w:author="wx" w:date="2018-07-05T15:23:31Z">
        <w:r>
          <w:rPr/>
          <w:delText>Strong Point</w:delText>
        </w:r>
      </w:del>
    </w:p>
    <w:p>
      <w:pPr>
        <w:rPr>
          <w:del w:id="69" w:author="wx" w:date="2018-07-05T15:23:31Z"/>
        </w:rPr>
      </w:pPr>
    </w:p>
    <w:p>
      <w:pPr>
        <w:outlineLvl w:val="9"/>
        <w:rPr>
          <w:del w:id="71" w:author="wx" w:date="2018-07-05T15:23:31Z"/>
        </w:rPr>
        <w:pPrChange w:id="70" w:author="wx" w:date="2018-07-05T15:23:33Z">
          <w:pPr>
            <w:outlineLvl w:val="0"/>
          </w:pPr>
        </w:pPrChange>
      </w:pPr>
      <w:del w:id="72" w:author="wx" w:date="2018-07-05T15:23:31Z">
        <w:r>
          <w:rPr>
            <w:rFonts w:hint="eastAsia"/>
          </w:rPr>
          <w:delText>S1.</w:delText>
        </w:r>
      </w:del>
      <w:del w:id="73" w:author="wx" w:date="2018-07-05T15:23:31Z">
        <w:r>
          <w:rPr/>
          <w:delText xml:space="preserve"> </w:delText>
        </w:r>
      </w:del>
      <w:del w:id="74" w:author="wx" w:date="2018-07-05T15:23:31Z">
        <w:r>
          <w:rPr>
            <w:rFonts w:hint="eastAsia"/>
          </w:rPr>
          <w:delText xml:space="preserve">The </w:delText>
        </w:r>
      </w:del>
      <w:del w:id="75" w:author="wx" w:date="2018-07-05T15:23:31Z">
        <w:r>
          <w:rPr/>
          <w:delText xml:space="preserve">studied topic of </w:delText>
        </w:r>
      </w:del>
      <w:del w:id="76" w:author="wx" w:date="2018-07-05T15:23:31Z">
        <w:r>
          <w:rPr>
            <w:lang w:eastAsia="zh-CN"/>
          </w:rPr>
          <w:delText>real-time filtering of web pages</w:delText>
        </w:r>
      </w:del>
      <w:del w:id="77" w:author="wx" w:date="2018-07-05T15:23:31Z">
        <w:r>
          <w:rPr/>
          <w:delText xml:space="preserve"> is generally</w:delText>
        </w:r>
      </w:del>
      <w:del w:id="78" w:author="wx" w:date="2018-07-05T15:23:31Z">
        <w:r>
          <w:rPr>
            <w:rFonts w:hint="eastAsia"/>
          </w:rPr>
          <w:delText xml:space="preserve"> im</w:delText>
        </w:r>
      </w:del>
      <w:del w:id="79" w:author="wx" w:date="2018-07-05T15:23:31Z">
        <w:r>
          <w:rPr/>
          <w:delText>portant.</w:delText>
        </w:r>
      </w:del>
    </w:p>
    <w:p>
      <w:pPr>
        <w:rPr>
          <w:del w:id="80" w:author="wx" w:date="2018-07-05T15:23:31Z"/>
          <w:lang w:eastAsia="zh-CN"/>
        </w:rPr>
      </w:pPr>
    </w:p>
    <w:p>
      <w:pPr>
        <w:rPr>
          <w:del w:id="81" w:author="wx" w:date="2018-07-05T15:23:31Z"/>
        </w:rPr>
      </w:pPr>
      <w:del w:id="82" w:author="wx" w:date="2018-07-05T15:23:31Z">
        <w:r>
          <w:rPr>
            <w:rFonts w:hint="eastAsia"/>
          </w:rPr>
          <w:delText>Weak Point</w:delText>
        </w:r>
      </w:del>
    </w:p>
    <w:p>
      <w:pPr>
        <w:rPr>
          <w:del w:id="83" w:author="wx" w:date="2018-07-05T15:23:31Z"/>
        </w:rPr>
      </w:pPr>
    </w:p>
    <w:p>
      <w:pPr>
        <w:rPr>
          <w:del w:id="84" w:author="wx" w:date="2018-07-05T15:23:31Z"/>
          <w:lang w:eastAsia="zh-CN"/>
        </w:rPr>
      </w:pPr>
      <w:del w:id="85" w:author="wx" w:date="2018-07-05T15:23:31Z">
        <w:r>
          <w:rPr/>
          <w:delText xml:space="preserve">W1: </w:delText>
        </w:r>
      </w:del>
      <w:del w:id="86" w:author="wx" w:date="2018-07-05T15:23:31Z">
        <w:r>
          <w:rPr>
            <w:rFonts w:hint="eastAsia"/>
            <w:lang w:eastAsia="zh-CN"/>
          </w:rPr>
          <w:delText xml:space="preserve">The motivation of studying real-time filtering of web pages suitable for education is not clear. What is the new challenge </w:delText>
        </w:r>
      </w:del>
      <w:del w:id="87" w:author="wx" w:date="2018-07-05T15:23:31Z">
        <w:r>
          <w:rPr>
            <w:lang w:eastAsia="zh-CN"/>
          </w:rPr>
          <w:delText>on education</w:delText>
        </w:r>
      </w:del>
      <w:del w:id="88" w:author="wx" w:date="2018-07-05T15:23:31Z">
        <w:r>
          <w:rPr>
            <w:rFonts w:hint="eastAsia"/>
            <w:lang w:eastAsia="zh-CN"/>
          </w:rPr>
          <w:delText xml:space="preserve"> application compared to other</w:delText>
        </w:r>
      </w:del>
      <w:del w:id="89" w:author="wx" w:date="2018-07-05T15:23:31Z">
        <w:r>
          <w:rPr>
            <w:lang w:eastAsia="zh-CN"/>
          </w:rPr>
          <w:delText xml:space="preserve"> </w:delText>
        </w:r>
      </w:del>
      <w:del w:id="90" w:author="wx" w:date="2018-07-05T15:23:31Z">
        <w:r>
          <w:rPr>
            <w:rFonts w:hint="eastAsia"/>
            <w:lang w:eastAsia="zh-CN"/>
          </w:rPr>
          <w:delText xml:space="preserve"> web</w:delText>
        </w:r>
      </w:del>
      <w:del w:id="91" w:author="wx" w:date="2018-07-05T15:23:31Z">
        <w:r>
          <w:rPr>
            <w:lang w:eastAsia="zh-CN"/>
          </w:rPr>
          <w:delText xml:space="preserve"> </w:delText>
        </w:r>
      </w:del>
      <w:del w:id="92" w:author="wx" w:date="2018-07-05T15:23:31Z">
        <w:r>
          <w:rPr>
            <w:rFonts w:hint="eastAsia"/>
            <w:lang w:eastAsia="zh-CN"/>
          </w:rPr>
          <w:delText xml:space="preserve">applications? Why need a new feature selection method? </w:delText>
        </w:r>
      </w:del>
      <w:del w:id="93" w:author="wx" w:date="2018-07-05T15:23:31Z">
        <w:r>
          <w:rPr>
            <w:lang w:eastAsia="zh-CN"/>
          </w:rPr>
          <w:delText xml:space="preserve"> Why do existing techniques such as PCA not work? </w:delText>
        </w:r>
      </w:del>
      <w:del w:id="94" w:author="wx" w:date="2018-07-05T15:23:31Z">
        <w:r>
          <w:rPr/>
          <w:delText xml:space="preserve"> </w:delText>
        </w:r>
      </w:del>
      <w:del w:id="95" w:author="wx" w:date="2018-07-05T15:23:31Z">
        <w:r>
          <w:rPr>
            <w:rFonts w:hint="eastAsia"/>
            <w:lang w:eastAsia="zh-CN"/>
          </w:rPr>
          <w:delText>Without answering these concerns, it is unclear why this study is interesting and necessary</w:delText>
        </w:r>
      </w:del>
      <w:del w:id="96" w:author="wx" w:date="2018-07-05T15:23:31Z">
        <w:r>
          <w:rPr>
            <w:lang w:eastAsia="zh-CN"/>
          </w:rPr>
          <w:delText>.</w:delText>
        </w:r>
      </w:del>
    </w:p>
    <w:p>
      <w:pPr>
        <w:outlineLvl w:val="9"/>
        <w:rPr>
          <w:del w:id="98" w:author="wx" w:date="2018-07-05T15:23:31Z"/>
          <w:lang w:eastAsia="zh-CN"/>
        </w:rPr>
        <w:pPrChange w:id="97" w:author="wx" w:date="2018-07-05T15:23:33Z">
          <w:pPr>
            <w:outlineLvl w:val="0"/>
          </w:pPr>
        </w:pPrChange>
      </w:pPr>
    </w:p>
    <w:p>
      <w:pPr>
        <w:rPr>
          <w:del w:id="100" w:author="wx" w:date="2018-07-05T15:23:31Z"/>
          <w:lang w:eastAsia="zh-CN"/>
        </w:rPr>
        <w:pPrChange w:id="99" w:author="wx" w:date="2018-07-05T15:23:33Z">
          <w:pPr>
            <w:pStyle w:val="3"/>
          </w:pPr>
        </w:pPrChange>
      </w:pPr>
      <w:del w:id="101" w:author="wx" w:date="2018-07-05T15:23:31Z">
        <w:r>
          <w:rPr/>
          <w:delText>W</w:delText>
        </w:r>
      </w:del>
      <w:del w:id="102" w:author="wx" w:date="2018-07-05T15:23:31Z">
        <w:r>
          <w:rPr>
            <w:rFonts w:hint="eastAsia"/>
            <w:lang w:eastAsia="zh-CN"/>
          </w:rPr>
          <w:delText>2</w:delText>
        </w:r>
      </w:del>
      <w:del w:id="103" w:author="wx" w:date="2018-07-05T15:23:31Z">
        <w:r>
          <w:rPr/>
          <w:delText>. The</w:delText>
        </w:r>
      </w:del>
      <w:del w:id="104" w:author="wx" w:date="2018-07-05T15:23:31Z">
        <w:r>
          <w:rPr>
            <w:rFonts w:hint="eastAsia"/>
          </w:rPr>
          <w:delText xml:space="preserve"> </w:delText>
        </w:r>
      </w:del>
      <w:del w:id="105" w:author="wx" w:date="2018-07-05T15:23:31Z">
        <w:r>
          <w:rPr/>
          <w:delText>contribution of this paper is weak.</w:delText>
        </w:r>
      </w:del>
      <w:del w:id="106" w:author="wx" w:date="2018-07-05T15:23:31Z">
        <w:r>
          <w:rPr>
            <w:rFonts w:hint="eastAsia"/>
          </w:rPr>
          <w:delText xml:space="preserve"> </w:delText>
        </w:r>
      </w:del>
      <w:del w:id="107" w:author="wx" w:date="2018-07-05T15:23:31Z">
        <w:r>
          <w:rPr>
            <w:rFonts w:hint="eastAsia"/>
            <w:lang w:eastAsia="zh-CN"/>
          </w:rPr>
          <w:delText xml:space="preserve">The proposed feature selection  is proposed in [6], as mentioned in Section 4.2. </w:delText>
        </w:r>
        <w:commentRangeStart w:id="3"/>
        <w:r>
          <w:rPr>
            <w:rFonts w:hint="eastAsia"/>
            <w:lang w:eastAsia="zh-CN"/>
          </w:rPr>
          <w:delText>T</w:delText>
        </w:r>
      </w:del>
      <w:del w:id="108" w:author="wx" w:date="2018-07-05T15:23:31Z">
        <w:r>
          <w:rPr/>
          <w:delText>he author writes</w:delText>
        </w:r>
      </w:del>
      <w:del w:id="109" w:author="wx" w:date="2018-07-05T15:23:31Z">
        <w:r>
          <w:rPr>
            <w:rFonts w:hint="eastAsia"/>
            <w:lang w:eastAsia="zh-CN"/>
          </w:rPr>
          <w:delText xml:space="preserve"> </w:delText>
        </w:r>
      </w:del>
      <w:del w:id="110" w:author="wx" w:date="2018-07-05T15:23:31Z">
        <w:r>
          <w:rPr>
            <w:lang w:eastAsia="zh-CN"/>
          </w:rPr>
          <w:delText>“Figure 2</w:delText>
        </w:r>
      </w:del>
      <w:del w:id="111" w:author="wx" w:date="2018-07-05T15:23:31Z">
        <w:r>
          <w:rPr>
            <w:rFonts w:hint="eastAsia"/>
            <w:lang w:eastAsia="zh-CN"/>
          </w:rPr>
          <w:delText xml:space="preserve"> </w:delText>
        </w:r>
      </w:del>
      <w:del w:id="112" w:author="wx" w:date="2018-07-05T15:23:31Z">
        <w:r>
          <w:rPr>
            <w:lang w:eastAsia="zh-CN"/>
          </w:rPr>
          <w:delText>reports the score for each of the 53 attributes of items in our dataset</w:delText>
        </w:r>
      </w:del>
      <w:del w:id="113" w:author="wx" w:date="2018-07-05T15:23:31Z">
        <w:r>
          <w:rPr>
            <w:rFonts w:hint="eastAsia"/>
            <w:lang w:eastAsia="zh-CN"/>
          </w:rPr>
          <w:delText xml:space="preserve"> </w:delText>
        </w:r>
      </w:del>
      <w:del w:id="114" w:author="wx" w:date="2018-07-05T15:23:31Z">
        <w:r>
          <w:rPr>
            <w:lang w:eastAsia="zh-CN"/>
          </w:rPr>
          <w:delText xml:space="preserve">resulting from the Rank_Score method </w:delText>
        </w:r>
      </w:del>
      <w:del w:id="115" w:author="wx" w:date="2018-07-05T15:23:31Z">
        <w:r>
          <w:rPr>
            <w:rFonts w:hint="eastAsia"/>
            <w:lang w:eastAsia="zh-CN"/>
          </w:rPr>
          <w:delText>..</w:delText>
        </w:r>
      </w:del>
      <w:del w:id="116" w:author="wx" w:date="2018-07-05T15:23:31Z">
        <w:r>
          <w:rPr>
            <w:lang w:eastAsia="zh-CN"/>
          </w:rPr>
          <w:delText>. ”</w:delText>
        </w:r>
      </w:del>
      <w:del w:id="117" w:author="wx" w:date="2018-07-05T15:23:31Z">
        <w:r>
          <w:rPr>
            <w:rFonts w:hint="eastAsia"/>
            <w:lang w:eastAsia="zh-CN"/>
          </w:rPr>
          <w:delText xml:space="preserve">. This paper uses the algorithm in feature selection, and calls it </w:delText>
        </w:r>
      </w:del>
      <w:del w:id="118" w:author="wx" w:date="2018-07-05T15:23:31Z">
        <w:r>
          <w:rPr>
            <w:lang w:eastAsia="zh-CN"/>
          </w:rPr>
          <w:delText>“Top10-Rank_Score”</w:delText>
        </w:r>
      </w:del>
      <w:del w:id="119" w:author="wx" w:date="2018-07-05T15:23:31Z">
        <w:r>
          <w:rPr>
            <w:rFonts w:hint="eastAsia"/>
            <w:lang w:eastAsia="zh-CN"/>
          </w:rPr>
          <w:delText>.</w:delText>
        </w:r>
        <w:commentRangeEnd w:id="3"/>
      </w:del>
      <w:del w:id="120" w:author="wx" w:date="2018-07-05T15:23:31Z">
        <w:r>
          <w:rPr>
            <w:rStyle w:val="8"/>
          </w:rPr>
          <w:commentReference w:id="3"/>
        </w:r>
      </w:del>
      <w:del w:id="121" w:author="wx" w:date="2018-07-05T15:23:31Z">
        <w:r>
          <w:rPr>
            <w:rFonts w:hint="eastAsia"/>
            <w:lang w:eastAsia="zh-CN"/>
          </w:rPr>
          <w:delText xml:space="preserve"> </w:delText>
        </w:r>
      </w:del>
    </w:p>
    <w:p>
      <w:pPr>
        <w:rPr>
          <w:del w:id="122" w:author="wx" w:date="2018-07-05T15:23:31Z"/>
          <w:lang w:eastAsia="zh-CN"/>
        </w:rPr>
      </w:pPr>
    </w:p>
    <w:p>
      <w:pPr>
        <w:rPr>
          <w:del w:id="123" w:author="wx" w:date="2018-07-05T15:23:31Z"/>
          <w:lang w:eastAsia="zh-CN"/>
        </w:rPr>
      </w:pPr>
    </w:p>
    <w:p>
      <w:pPr>
        <w:autoSpaceDE/>
        <w:autoSpaceDN/>
        <w:adjustRightInd/>
        <w:spacing w:after="0" w:line="240" w:lineRule="auto"/>
        <w:rPr>
          <w:del w:id="125" w:author="wx" w:date="2018-07-05T15:23:31Z"/>
          <w:lang w:eastAsia="zh-CN"/>
        </w:rPr>
        <w:pPrChange w:id="124" w:author="wx" w:date="2018-07-05T15:23:33Z">
          <w:pPr>
            <w:autoSpaceDE w:val="0"/>
            <w:autoSpaceDN w:val="0"/>
            <w:adjustRightInd w:val="0"/>
            <w:spacing w:after="240" w:line="280" w:lineRule="atLeast"/>
          </w:pPr>
        </w:pPrChange>
      </w:pPr>
      <w:del w:id="126" w:author="wx" w:date="2018-07-05T15:23:31Z">
        <w:r>
          <w:rPr>
            <w:lang w:eastAsia="zh-CN"/>
          </w:rPr>
          <w:delText>W3. The new method is not compared with state-of-the-art feature selection and reduction methods.</w:delText>
        </w:r>
      </w:del>
      <w:del w:id="127" w:author="wx" w:date="2018-07-05T15:23:31Z">
        <w:r>
          <w:rPr>
            <w:rFonts w:hint="eastAsia"/>
            <w:lang w:eastAsia="zh-CN"/>
          </w:rPr>
          <w:delText xml:space="preserve"> </w:delText>
        </w:r>
      </w:del>
      <w:del w:id="128" w:author="wx" w:date="2018-07-05T15:23:31Z">
        <w:r>
          <w:rPr>
            <w:lang w:eastAsia="zh-CN"/>
          </w:rPr>
          <w:delText xml:space="preserve">In Section 4, this paper lists seven feature selection algorithms </w:delText>
        </w:r>
        <w:commentRangeStart w:id="4"/>
        <w:r>
          <w:rPr>
            <w:lang w:eastAsia="zh-CN"/>
          </w:rPr>
          <w:delText xml:space="preserve">( </w:delText>
        </w:r>
        <w:commentRangeStart w:id="5"/>
        <w:r>
          <w:rPr>
            <w:lang w:eastAsia="zh-CN"/>
          </w:rPr>
          <w:delText>Gain</w:delText>
        </w:r>
        <w:commentRangeEnd w:id="4"/>
      </w:del>
      <w:del w:id="129" w:author="wx" w:date="2018-07-05T15:23:31Z">
        <w:r>
          <w:rPr>
            <w:rStyle w:val="8"/>
          </w:rPr>
          <w:commentReference w:id="4"/>
        </w:r>
      </w:del>
      <w:del w:id="130" w:author="wx" w:date="2018-07-05T15:23:31Z">
        <w:r>
          <w:rPr>
            <w:lang w:eastAsia="zh-CN"/>
          </w:rPr>
          <w:delText xml:space="preserve"> Ratio, Correlation, Symmetrical Uncertainty, Information Gain,  Chi-Squared, Signifcance</w:delText>
        </w:r>
        <w:commentRangeEnd w:id="5"/>
      </w:del>
      <w:del w:id="131" w:author="wx" w:date="2018-07-05T15:23:31Z">
        <w:r>
          <w:rPr>
            <w:rStyle w:val="8"/>
          </w:rPr>
          <w:commentReference w:id="5"/>
        </w:r>
      </w:del>
      <w:del w:id="132" w:author="wx" w:date="2018-07-05T15:23:31Z">
        <w:r>
          <w:rPr>
            <w:lang w:eastAsia="zh-CN"/>
          </w:rPr>
          <w:delText>). But t</w:delText>
        </w:r>
      </w:del>
      <w:del w:id="133" w:author="wx" w:date="2018-07-05T15:23:31Z">
        <w:r>
          <w:rPr>
            <w:rFonts w:hint="eastAsia"/>
            <w:lang w:eastAsia="zh-CN"/>
          </w:rPr>
          <w:delText>here are no comparisons wit</w:delText>
        </w:r>
      </w:del>
      <w:del w:id="134" w:author="wx" w:date="2018-07-05T15:23:31Z">
        <w:r>
          <w:rPr>
            <w:lang w:eastAsia="zh-CN"/>
          </w:rPr>
          <w:delText xml:space="preserve">h these </w:delText>
        </w:r>
      </w:del>
      <w:del w:id="135" w:author="wx" w:date="2018-07-05T15:23:31Z">
        <w:r>
          <w:rPr>
            <w:rFonts w:hint="eastAsia"/>
            <w:lang w:eastAsia="zh-CN"/>
          </w:rPr>
          <w:delText>feature selection algorithms in e</w:delText>
        </w:r>
      </w:del>
      <w:del w:id="136" w:author="wx" w:date="2018-07-05T15:23:31Z">
        <w:r>
          <w:rPr>
            <w:lang w:eastAsia="zh-CN"/>
          </w:rPr>
          <w:delText>xperimental part.</w:delText>
        </w:r>
      </w:del>
    </w:p>
    <w:p>
      <w:pPr>
        <w:autoSpaceDE/>
        <w:autoSpaceDN/>
        <w:adjustRightInd/>
        <w:spacing w:after="0" w:line="240" w:lineRule="auto"/>
        <w:rPr>
          <w:del w:id="138" w:author="wx" w:date="2018-07-05T15:23:31Z"/>
          <w:rFonts w:ascii="Times" w:hAnsi="Times" w:eastAsia="宋体" w:cs="Times"/>
          <w:color w:val="000000"/>
          <w:lang w:eastAsia="zh-CN"/>
        </w:rPr>
        <w:pPrChange w:id="137" w:author="wx" w:date="2018-07-05T15:23:33Z">
          <w:pPr>
            <w:autoSpaceDE w:val="0"/>
            <w:autoSpaceDN w:val="0"/>
            <w:adjustRightInd w:val="0"/>
            <w:spacing w:after="240" w:line="280" w:lineRule="atLeast"/>
          </w:pPr>
        </w:pPrChange>
      </w:pPr>
      <w:del w:id="139" w:author="wx" w:date="2018-07-05T15:23:31Z">
        <w:r>
          <w:rPr>
            <w:lang w:eastAsia="zh-CN"/>
          </w:rPr>
          <w:delText>W</w:delText>
        </w:r>
      </w:del>
      <w:del w:id="140" w:author="wx" w:date="2018-07-05T15:23:31Z">
        <w:r>
          <w:rPr>
            <w:rFonts w:hint="eastAsia"/>
            <w:lang w:eastAsia="zh-CN"/>
          </w:rPr>
          <w:delText>4</w:delText>
        </w:r>
      </w:del>
      <w:del w:id="141" w:author="wx" w:date="2018-07-05T15:23:31Z">
        <w:r>
          <w:rPr>
            <w:lang w:eastAsia="zh-CN"/>
          </w:rPr>
          <w:delText xml:space="preserve">. </w:delText>
        </w:r>
      </w:del>
      <w:del w:id="142" w:author="wx" w:date="2018-07-05T15:23:31Z">
        <w:r>
          <w:rPr>
            <w:rFonts w:hint="eastAsia"/>
            <w:lang w:eastAsia="zh-CN"/>
          </w:rPr>
          <w:delText>I</w:delText>
        </w:r>
      </w:del>
      <w:del w:id="143" w:author="wx" w:date="2018-07-05T15:23:31Z">
        <w:r>
          <w:rPr>
            <w:lang w:eastAsia="zh-CN"/>
          </w:rPr>
          <w:delText xml:space="preserve">n </w:delText>
        </w:r>
      </w:del>
      <w:del w:id="144" w:author="wx" w:date="2018-07-05T15:23:31Z">
        <w:r>
          <w:rPr>
            <w:rFonts w:hint="eastAsia"/>
            <w:lang w:eastAsia="zh-CN"/>
          </w:rPr>
          <w:delText>S</w:delText>
        </w:r>
      </w:del>
      <w:del w:id="145" w:author="wx" w:date="2018-07-05T15:23:31Z">
        <w:r>
          <w:rPr>
            <w:lang w:eastAsia="zh-CN"/>
          </w:rPr>
          <w:delText xml:space="preserve">ection 6, </w:delText>
        </w:r>
      </w:del>
      <w:del w:id="146" w:author="wx" w:date="2018-07-05T15:23:31Z">
        <w:r>
          <w:rPr>
            <w:rFonts w:hint="eastAsia"/>
            <w:lang w:eastAsia="zh-CN"/>
          </w:rPr>
          <w:delText>the author always</w:delText>
        </w:r>
      </w:del>
      <w:del w:id="147" w:author="wx" w:date="2018-07-05T15:23:31Z">
        <w:r>
          <w:rPr>
            <w:lang w:eastAsia="zh-CN"/>
          </w:rPr>
          <w:delText xml:space="preserve"> selects</w:delText>
        </w:r>
      </w:del>
      <w:del w:id="148" w:author="wx" w:date="2018-07-05T15:23:31Z">
        <w:r>
          <w:rPr>
            <w:rFonts w:hint="eastAsia"/>
            <w:lang w:eastAsia="zh-CN"/>
          </w:rPr>
          <w:delText xml:space="preserve"> </w:delText>
        </w:r>
      </w:del>
      <w:del w:id="149" w:author="wx" w:date="2018-07-05T15:23:31Z">
        <w:r>
          <w:rPr>
            <w:lang w:eastAsia="zh-CN"/>
          </w:rPr>
          <w:delText>the top-10 features in the ranking (</w:delText>
        </w:r>
      </w:del>
      <w:del w:id="150" w:author="wx" w:date="2018-07-05T15:23:31Z">
        <w:r>
          <w:rPr>
            <w:rFonts w:ascii="Times" w:hAnsi="Times" w:eastAsia="宋体" w:cs="Times"/>
            <w:color w:val="000000"/>
            <w:lang w:eastAsia="zh-CN"/>
          </w:rPr>
          <w:delText>Top10-Rank_Score , Top10-SVM</w:delText>
        </w:r>
      </w:del>
      <w:del w:id="151" w:author="wx" w:date="2018-07-05T15:23:31Z">
        <w:r>
          <w:rPr>
            <w:lang w:eastAsia="zh-CN"/>
          </w:rPr>
          <w:delText>)</w:delText>
        </w:r>
      </w:del>
      <w:del w:id="152" w:author="wx" w:date="2018-07-05T15:23:31Z">
        <w:r>
          <w:rPr>
            <w:rFonts w:hint="eastAsia"/>
            <w:lang w:eastAsia="zh-CN"/>
          </w:rPr>
          <w:delText>.</w:delText>
        </w:r>
      </w:del>
      <w:del w:id="153" w:author="wx" w:date="2018-07-05T15:23:31Z">
        <w:r>
          <w:rPr>
            <w:lang w:eastAsia="zh-CN"/>
          </w:rPr>
          <w:delText xml:space="preserve"> </w:delText>
        </w:r>
      </w:del>
      <w:del w:id="154" w:author="wx" w:date="2018-07-05T15:23:31Z">
        <w:r>
          <w:rPr>
            <w:rFonts w:hint="eastAsia"/>
            <w:lang w:eastAsia="zh-CN"/>
          </w:rPr>
          <w:delText>There are no comparisons with different top values and we can</w:delText>
        </w:r>
      </w:del>
      <w:del w:id="155" w:author="wx" w:date="2018-07-05T15:23:31Z">
        <w:r>
          <w:rPr>
            <w:lang w:eastAsia="zh-CN"/>
          </w:rPr>
          <w:delText>’</w:delText>
        </w:r>
      </w:del>
      <w:del w:id="156" w:author="wx" w:date="2018-07-05T15:23:31Z">
        <w:r>
          <w:rPr>
            <w:rFonts w:hint="eastAsia"/>
            <w:lang w:eastAsia="zh-CN"/>
          </w:rPr>
          <w:delText xml:space="preserve">t conclude that </w:delText>
        </w:r>
      </w:del>
      <w:del w:id="157" w:author="wx" w:date="2018-07-05T15:23:31Z">
        <w:r>
          <w:rPr>
            <w:rFonts w:ascii="Times" w:hAnsi="Times" w:eastAsia="宋体" w:cs="Times"/>
            <w:color w:val="000000"/>
            <w:lang w:eastAsia="zh-CN"/>
          </w:rPr>
          <w:delText>Top10-Rank_Score</w:delText>
        </w:r>
      </w:del>
      <w:del w:id="158" w:author="wx" w:date="2018-07-05T15:23:31Z">
        <w:r>
          <w:rPr>
            <w:rFonts w:hint="eastAsia" w:ascii="Times" w:hAnsi="Times" w:eastAsia="宋体" w:cs="Times"/>
            <w:color w:val="000000"/>
            <w:lang w:eastAsia="zh-CN"/>
          </w:rPr>
          <w:delText xml:space="preserve"> is the best choice</w:delText>
        </w:r>
      </w:del>
      <w:del w:id="159" w:author="wx" w:date="2018-07-05T15:23:31Z">
        <w:r>
          <w:rPr>
            <w:rFonts w:hint="eastAsia"/>
            <w:lang w:eastAsia="zh-CN"/>
          </w:rPr>
          <w:delText>. More experimental results on different top values should be reported in the  paper. Without comparing with different  top values, it can not explain top10 (</w:delText>
        </w:r>
      </w:del>
      <w:del w:id="160" w:author="wx" w:date="2018-07-05T15:23:31Z">
        <w:r>
          <w:rPr>
            <w:rFonts w:ascii="Times" w:hAnsi="Times" w:eastAsia="宋体" w:cs="Times"/>
            <w:color w:val="000000"/>
            <w:lang w:eastAsia="zh-CN"/>
          </w:rPr>
          <w:delText>Top10-Rank_Score</w:delText>
        </w:r>
      </w:del>
      <w:del w:id="161" w:author="wx" w:date="2018-07-05T15:23:31Z">
        <w:r>
          <w:rPr>
            <w:rFonts w:hint="eastAsia"/>
            <w:lang w:eastAsia="zh-CN"/>
          </w:rPr>
          <w:delText>) is the best choice.</w:delText>
        </w:r>
      </w:del>
    </w:p>
    <w:p>
      <w:pPr>
        <w:rPr>
          <w:del w:id="162" w:author="wx" w:date="2018-07-05T15:23:31Z"/>
          <w:lang w:eastAsia="zh-CN"/>
        </w:rPr>
      </w:pPr>
    </w:p>
    <w:p>
      <w:pPr>
        <w:rPr>
          <w:del w:id="163" w:author="wx" w:date="2018-07-05T15:23:31Z"/>
          <w:lang w:eastAsia="zh-CN"/>
        </w:rPr>
      </w:pPr>
    </w:p>
    <w:p>
      <w:pPr>
        <w:outlineLvl w:val="9"/>
        <w:rPr>
          <w:del w:id="165" w:author="wx" w:date="2018-07-05T15:23:31Z"/>
        </w:rPr>
        <w:pPrChange w:id="164" w:author="wx" w:date="2018-07-05T15:23:33Z">
          <w:pPr>
            <w:outlineLvl w:val="0"/>
          </w:pPr>
        </w:pPrChange>
      </w:pPr>
      <w:del w:id="166" w:author="wx" w:date="2018-07-05T15:23:31Z">
        <w:r>
          <w:rPr/>
          <w:delText>Detailed evaluation</w:delText>
        </w:r>
      </w:del>
    </w:p>
    <w:p>
      <w:pPr>
        <w:rPr>
          <w:del w:id="167" w:author="wx" w:date="2018-07-05T15:23:31Z"/>
          <w:lang w:eastAsia="zh-CN"/>
        </w:rPr>
      </w:pPr>
    </w:p>
    <w:p>
      <w:pPr>
        <w:outlineLvl w:val="9"/>
        <w:rPr>
          <w:del w:id="169" w:author="wx" w:date="2018-07-05T15:23:31Z"/>
          <w:lang w:eastAsia="zh-CN"/>
        </w:rPr>
        <w:pPrChange w:id="168" w:author="wx" w:date="2018-07-05T15:23:33Z">
          <w:pPr>
            <w:outlineLvl w:val="0"/>
          </w:pPr>
        </w:pPrChange>
      </w:pPr>
      <w:del w:id="170" w:author="wx" w:date="2018-07-05T15:23:31Z">
        <w:r>
          <w:rPr>
            <w:rFonts w:hint="eastAsia"/>
          </w:rPr>
          <w:delText>D</w:delText>
        </w:r>
      </w:del>
      <w:del w:id="171" w:author="wx" w:date="2018-07-05T15:23:31Z">
        <w:r>
          <w:rPr>
            <w:rFonts w:hint="eastAsia"/>
            <w:lang w:eastAsia="zh-CN"/>
          </w:rPr>
          <w:delText>1</w:delText>
        </w:r>
      </w:del>
      <w:del w:id="172" w:author="wx" w:date="2018-07-05T15:23:31Z">
        <w:r>
          <w:rPr/>
          <w:delText xml:space="preserve">. In section 5.2, </w:delText>
        </w:r>
      </w:del>
      <w:del w:id="173" w:author="wx" w:date="2018-07-05T15:23:31Z">
        <w:r>
          <w:rPr>
            <w:rFonts w:hint="eastAsia"/>
          </w:rPr>
          <w:delText>the</w:delText>
        </w:r>
      </w:del>
      <w:del w:id="174" w:author="wx" w:date="2018-07-05T15:23:31Z">
        <w:r>
          <w:rPr/>
          <w:delText xml:space="preserve"> first formula should be followed by ‘,’, not ‘.’.</w:delText>
        </w:r>
      </w:del>
    </w:p>
    <w:p>
      <w:pPr>
        <w:rPr>
          <w:del w:id="175" w:author="wx" w:date="2018-07-05T15:23:31Z"/>
          <w:lang w:eastAsia="zh-CN"/>
        </w:rPr>
      </w:pPr>
    </w:p>
    <w:p>
      <w:pPr>
        <w:rPr>
          <w:del w:id="176" w:author="wx" w:date="2018-07-05T15:23:31Z"/>
        </w:rPr>
      </w:pPr>
      <w:del w:id="177" w:author="wx" w:date="2018-07-05T15:23:31Z">
        <w:r>
          <w:rPr>
            <w:rFonts w:hint="eastAsia"/>
          </w:rPr>
          <w:delText>D</w:delText>
        </w:r>
      </w:del>
      <w:del w:id="178" w:author="wx" w:date="2018-07-05T15:23:31Z">
        <w:r>
          <w:rPr>
            <w:rFonts w:hint="eastAsia"/>
            <w:lang w:eastAsia="zh-CN"/>
          </w:rPr>
          <w:delText>2</w:delText>
        </w:r>
      </w:del>
      <w:del w:id="179" w:author="wx" w:date="2018-07-05T15:23:31Z">
        <w:r>
          <w:rPr/>
          <w:delText xml:space="preserve">. </w:delText>
        </w:r>
      </w:del>
      <w:del w:id="180" w:author="wx" w:date="2018-07-05T15:23:31Z">
        <w:r>
          <w:rPr>
            <w:lang w:eastAsia="zh-CN"/>
          </w:rPr>
          <w:delText> The author should give the url where WEKA is available.</w:delText>
        </w:r>
      </w:del>
    </w:p>
    <w:p>
      <w:pPr>
        <w:autoSpaceDE/>
        <w:autoSpaceDN/>
        <w:adjustRightInd/>
        <w:spacing w:after="0" w:line="240" w:lineRule="auto"/>
        <w:rPr>
          <w:rFonts w:ascii="Times" w:hAnsi="Times" w:eastAsia="宋体" w:cs="Times"/>
          <w:color w:val="000000"/>
          <w:lang w:eastAsia="zh-CN"/>
        </w:rPr>
        <w:pPrChange w:id="181" w:author="wx" w:date="2018-07-05T15:23:33Z">
          <w:pPr>
            <w:autoSpaceDE w:val="0"/>
            <w:autoSpaceDN w:val="0"/>
            <w:adjustRightInd w:val="0"/>
            <w:spacing w:after="240" w:line="280" w:lineRule="atLeast"/>
          </w:pPr>
        </w:pPrChange>
      </w:pPr>
    </w:p>
    <w:sectPr>
      <w:pgSz w:w="11900" w:h="16840"/>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haoxu Song" w:date="2018-07-05T11:28:00Z" w:initials="">
    <w:p w14:paraId="384B5AF4">
      <w:pPr>
        <w:pStyle w:val="3"/>
        <w:rPr>
          <w:rFonts w:hint="eastAsia"/>
          <w:lang w:eastAsia="zh-CN"/>
        </w:rPr>
      </w:pPr>
      <w:r>
        <w:t>Y</w:t>
      </w:r>
      <w:r>
        <w:rPr>
          <w:rFonts w:hint="eastAsia"/>
        </w:rPr>
        <w:t xml:space="preserve">ou </w:t>
      </w:r>
      <w:r>
        <w:t>need to check the whole paper, and make sure that the questions are not discussed.</w:t>
      </w:r>
    </w:p>
  </w:comment>
  <w:comment w:id="1" w:author="wx" w:date="2018-07-05T15:27:18Z" w:initials="w">
    <w:p w14:paraId="0FA65700">
      <w:pPr>
        <w:pStyle w:val="3"/>
        <w:rPr>
          <w:rFonts w:hint="eastAsia" w:eastAsiaTheme="minorEastAsia"/>
          <w:lang w:val="en-US" w:eastAsia="zh-CN"/>
        </w:rPr>
      </w:pPr>
      <w:r>
        <w:rPr>
          <w:rFonts w:hint="eastAsia"/>
        </w:rPr>
        <w:t>Deleted and checked</w:t>
      </w:r>
      <w:r>
        <w:rPr>
          <w:rFonts w:hint="eastAsia"/>
          <w:lang w:val="en-US" w:eastAsia="zh-CN"/>
        </w:rPr>
        <w:t>.</w:t>
      </w:r>
    </w:p>
  </w:comment>
  <w:comment w:id="2" w:author="Shaoxu Song" w:date="2018-07-05T14:23:00Z" w:initials="">
    <w:p w14:paraId="31813C98">
      <w:pPr>
        <w:pStyle w:val="3"/>
      </w:pPr>
      <w:r>
        <w:t>Y</w:t>
      </w:r>
      <w:r>
        <w:rPr>
          <w:rFonts w:hint="eastAsia"/>
        </w:rPr>
        <w:t xml:space="preserve">ou </w:t>
      </w:r>
      <w:r>
        <w:t>need to find the most recent study on feature selection and reduction, from major conferences.</w:t>
      </w:r>
    </w:p>
  </w:comment>
  <w:comment w:id="3" w:author="Shaoxu Song" w:date="2018-07-05T11:48:00Z" w:initials="">
    <w:p w14:paraId="79B81E36">
      <w:pPr>
        <w:pStyle w:val="3"/>
      </w:pPr>
      <w:r>
        <w:t>W</w:t>
      </w:r>
      <w:r>
        <w:rPr>
          <w:rFonts w:hint="eastAsia"/>
        </w:rPr>
        <w:t xml:space="preserve">hat </w:t>
      </w:r>
      <w:r>
        <w:t>you want to express in these two sentences?</w:t>
      </w:r>
    </w:p>
  </w:comment>
  <w:comment w:id="4" w:author="Shaoxu Song" w:date="2018-07-05T14:06:00Z" w:initials="">
    <w:p w14:paraId="359A3684">
      <w:pPr>
        <w:pStyle w:val="3"/>
      </w:pPr>
      <w:r>
        <w:t>D</w:t>
      </w:r>
      <w:r>
        <w:rPr>
          <w:rFonts w:hint="eastAsia"/>
        </w:rPr>
        <w:t>id</w:t>
      </w:r>
      <w:r>
        <w:t xml:space="preserve"> you check grammar in Microsoft Word before submitting the review?</w:t>
      </w:r>
    </w:p>
  </w:comment>
  <w:comment w:id="5" w:author="Shaoxu Song" w:date="2018-07-05T14:07:00Z" w:initials="">
    <w:p w14:paraId="64C06D9B">
      <w:pPr>
        <w:pStyle w:val="3"/>
      </w:pPr>
      <w:r>
        <w:rPr>
          <w:lang w:eastAsia="zh-CN"/>
        </w:rPr>
        <w:t>These methods are included in their proposal as stated in Section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84B5AF4" w15:done="0"/>
  <w15:commentEx w15:paraId="0FA65700" w15:done="0" w15:paraIdParent="384B5AF4"/>
  <w15:commentEx w15:paraId="31813C98" w15:done="0"/>
  <w15:commentEx w15:paraId="79B81E36" w15:done="0"/>
  <w15:commentEx w15:paraId="359A3684" w15:done="0"/>
  <w15:commentEx w15:paraId="64C06D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nLibertineB">
    <w:altName w:val="Segoe Print"/>
    <w:panose1 w:val="020B0604020202020204"/>
    <w:charset w:val="00"/>
    <w:family w:val="auto"/>
    <w:pitch w:val="default"/>
    <w:sig w:usb0="00000000" w:usb1="00000000" w:usb2="00000000" w:usb3="00000000" w:csb0="00000000" w:csb1="00000000"/>
  </w:font>
  <w:font w:name="LinLibertineI">
    <w:altName w:val="Segoe Print"/>
    <w:panose1 w:val="020B0604020202020204"/>
    <w:charset w:val="00"/>
    <w:family w:val="auto"/>
    <w:pitch w:val="default"/>
    <w:sig w:usb0="00000000" w:usb1="00000000" w:usb2="00000000" w:usb3="00000000" w:csb0="00000000" w:csb1="00000000"/>
  </w:font>
  <w:font w:name="Times">
    <w:altName w:val="Times New Roman"/>
    <w:panose1 w:val="02000500000000000000"/>
    <w:charset w:val="00"/>
    <w:family w:val="auto"/>
    <w:pitch w:val="default"/>
    <w:sig w:usb0="00000000" w:usb1="00000000" w:usb2="00000000" w:usb3="00000000" w:csb0="0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oxu Song">
    <w15:presenceInfo w15:providerId="Windows Live" w15:userId="7eaa3e808fc9d838"/>
  </w15:person>
  <w15:person w15:author="wx">
    <w15:presenceInfo w15:providerId="None" w15:userId="w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val="1"/>
  <w:bordersDoNotSurroundHeader w:val="1"/>
  <w:bordersDoNotSurroundFooter w:val="1"/>
  <w:trackRevisions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D3E"/>
    <w:rsid w:val="00001990"/>
    <w:rsid w:val="00004574"/>
    <w:rsid w:val="000116B6"/>
    <w:rsid w:val="00020EBB"/>
    <w:rsid w:val="00024AD4"/>
    <w:rsid w:val="00026F71"/>
    <w:rsid w:val="00027D2E"/>
    <w:rsid w:val="00037F22"/>
    <w:rsid w:val="000534CA"/>
    <w:rsid w:val="00054454"/>
    <w:rsid w:val="00070C1B"/>
    <w:rsid w:val="00085151"/>
    <w:rsid w:val="00092C85"/>
    <w:rsid w:val="000955F7"/>
    <w:rsid w:val="00097EA0"/>
    <w:rsid w:val="000A0FF9"/>
    <w:rsid w:val="000B4AF0"/>
    <w:rsid w:val="000B59D7"/>
    <w:rsid w:val="000C1614"/>
    <w:rsid w:val="000C6EE7"/>
    <w:rsid w:val="000C7A03"/>
    <w:rsid w:val="000D41A9"/>
    <w:rsid w:val="000E59B8"/>
    <w:rsid w:val="000E78DC"/>
    <w:rsid w:val="001034A3"/>
    <w:rsid w:val="001314C9"/>
    <w:rsid w:val="00144B4A"/>
    <w:rsid w:val="00164D3E"/>
    <w:rsid w:val="00170C49"/>
    <w:rsid w:val="00172E8D"/>
    <w:rsid w:val="0017480F"/>
    <w:rsid w:val="00175E4A"/>
    <w:rsid w:val="00187D77"/>
    <w:rsid w:val="00190AAE"/>
    <w:rsid w:val="001918C5"/>
    <w:rsid w:val="001943A9"/>
    <w:rsid w:val="001A025D"/>
    <w:rsid w:val="001B104E"/>
    <w:rsid w:val="001B2FEC"/>
    <w:rsid w:val="001B6C9A"/>
    <w:rsid w:val="001D22F8"/>
    <w:rsid w:val="001D3AFD"/>
    <w:rsid w:val="001F6704"/>
    <w:rsid w:val="002022DC"/>
    <w:rsid w:val="0021436F"/>
    <w:rsid w:val="00215095"/>
    <w:rsid w:val="002272A1"/>
    <w:rsid w:val="00227E60"/>
    <w:rsid w:val="00236942"/>
    <w:rsid w:val="002456B0"/>
    <w:rsid w:val="0024719E"/>
    <w:rsid w:val="00251A71"/>
    <w:rsid w:val="002566B6"/>
    <w:rsid w:val="002663C6"/>
    <w:rsid w:val="00282A4F"/>
    <w:rsid w:val="002864D1"/>
    <w:rsid w:val="00286C64"/>
    <w:rsid w:val="00290335"/>
    <w:rsid w:val="00291ECF"/>
    <w:rsid w:val="002967A7"/>
    <w:rsid w:val="00297881"/>
    <w:rsid w:val="002B0AD0"/>
    <w:rsid w:val="002B1483"/>
    <w:rsid w:val="002B30BC"/>
    <w:rsid w:val="002C07E8"/>
    <w:rsid w:val="002C3A41"/>
    <w:rsid w:val="002F5D42"/>
    <w:rsid w:val="002F75B6"/>
    <w:rsid w:val="00302AD5"/>
    <w:rsid w:val="003077C6"/>
    <w:rsid w:val="0031047C"/>
    <w:rsid w:val="00310E4B"/>
    <w:rsid w:val="00313840"/>
    <w:rsid w:val="00314AF6"/>
    <w:rsid w:val="00320D63"/>
    <w:rsid w:val="0032332D"/>
    <w:rsid w:val="00356F26"/>
    <w:rsid w:val="00362E80"/>
    <w:rsid w:val="00375A79"/>
    <w:rsid w:val="003772CB"/>
    <w:rsid w:val="00377E8C"/>
    <w:rsid w:val="00384B82"/>
    <w:rsid w:val="00392014"/>
    <w:rsid w:val="003948FD"/>
    <w:rsid w:val="003A37B0"/>
    <w:rsid w:val="003A6BE0"/>
    <w:rsid w:val="003B7265"/>
    <w:rsid w:val="003B7F11"/>
    <w:rsid w:val="003C61E0"/>
    <w:rsid w:val="003F641A"/>
    <w:rsid w:val="003F6C0D"/>
    <w:rsid w:val="00401A57"/>
    <w:rsid w:val="00440C81"/>
    <w:rsid w:val="00451325"/>
    <w:rsid w:val="00463F96"/>
    <w:rsid w:val="00465FCC"/>
    <w:rsid w:val="00470016"/>
    <w:rsid w:val="004B53E7"/>
    <w:rsid w:val="004C050E"/>
    <w:rsid w:val="004F1F71"/>
    <w:rsid w:val="00500DE9"/>
    <w:rsid w:val="0050159D"/>
    <w:rsid w:val="00515AC4"/>
    <w:rsid w:val="00527F64"/>
    <w:rsid w:val="0053243D"/>
    <w:rsid w:val="005414E2"/>
    <w:rsid w:val="00541B84"/>
    <w:rsid w:val="005505D5"/>
    <w:rsid w:val="00553022"/>
    <w:rsid w:val="00554544"/>
    <w:rsid w:val="00557CC2"/>
    <w:rsid w:val="00562446"/>
    <w:rsid w:val="005763E0"/>
    <w:rsid w:val="00593195"/>
    <w:rsid w:val="00595998"/>
    <w:rsid w:val="005B2442"/>
    <w:rsid w:val="005C466E"/>
    <w:rsid w:val="005C78C4"/>
    <w:rsid w:val="005D1071"/>
    <w:rsid w:val="005E2A86"/>
    <w:rsid w:val="006007EE"/>
    <w:rsid w:val="00601F9F"/>
    <w:rsid w:val="006062AD"/>
    <w:rsid w:val="00627F98"/>
    <w:rsid w:val="0065255C"/>
    <w:rsid w:val="00661FB0"/>
    <w:rsid w:val="00676042"/>
    <w:rsid w:val="00683F43"/>
    <w:rsid w:val="0068469D"/>
    <w:rsid w:val="00690D87"/>
    <w:rsid w:val="0069483B"/>
    <w:rsid w:val="006962A6"/>
    <w:rsid w:val="006B0453"/>
    <w:rsid w:val="006B7D21"/>
    <w:rsid w:val="006C3C69"/>
    <w:rsid w:val="006C748A"/>
    <w:rsid w:val="006D380F"/>
    <w:rsid w:val="006E38DE"/>
    <w:rsid w:val="006F788A"/>
    <w:rsid w:val="00707245"/>
    <w:rsid w:val="00714594"/>
    <w:rsid w:val="0071649F"/>
    <w:rsid w:val="00716F73"/>
    <w:rsid w:val="007213A7"/>
    <w:rsid w:val="007216B0"/>
    <w:rsid w:val="0072390B"/>
    <w:rsid w:val="0073398B"/>
    <w:rsid w:val="00750027"/>
    <w:rsid w:val="00767962"/>
    <w:rsid w:val="007B3178"/>
    <w:rsid w:val="007C25B9"/>
    <w:rsid w:val="007C3916"/>
    <w:rsid w:val="00804EFB"/>
    <w:rsid w:val="00810130"/>
    <w:rsid w:val="00811755"/>
    <w:rsid w:val="008118D8"/>
    <w:rsid w:val="00823442"/>
    <w:rsid w:val="00827639"/>
    <w:rsid w:val="0084527D"/>
    <w:rsid w:val="0085303B"/>
    <w:rsid w:val="00867001"/>
    <w:rsid w:val="00886816"/>
    <w:rsid w:val="00887173"/>
    <w:rsid w:val="0089709D"/>
    <w:rsid w:val="008C01A4"/>
    <w:rsid w:val="008C596D"/>
    <w:rsid w:val="008D1FB6"/>
    <w:rsid w:val="008F043B"/>
    <w:rsid w:val="008F765F"/>
    <w:rsid w:val="0091769F"/>
    <w:rsid w:val="009350DA"/>
    <w:rsid w:val="0095523C"/>
    <w:rsid w:val="00964386"/>
    <w:rsid w:val="00975EB5"/>
    <w:rsid w:val="00980B2A"/>
    <w:rsid w:val="009835A0"/>
    <w:rsid w:val="00987AA5"/>
    <w:rsid w:val="00993535"/>
    <w:rsid w:val="00995AE5"/>
    <w:rsid w:val="009A13D5"/>
    <w:rsid w:val="009A38DE"/>
    <w:rsid w:val="009A7D43"/>
    <w:rsid w:val="009B5E32"/>
    <w:rsid w:val="009C105B"/>
    <w:rsid w:val="009D750C"/>
    <w:rsid w:val="00A03DD0"/>
    <w:rsid w:val="00A071A0"/>
    <w:rsid w:val="00A15026"/>
    <w:rsid w:val="00A34ABB"/>
    <w:rsid w:val="00A35292"/>
    <w:rsid w:val="00A61FEE"/>
    <w:rsid w:val="00A7332D"/>
    <w:rsid w:val="00A767AF"/>
    <w:rsid w:val="00A838B8"/>
    <w:rsid w:val="00A910D7"/>
    <w:rsid w:val="00A9302F"/>
    <w:rsid w:val="00A9549B"/>
    <w:rsid w:val="00AA1FBA"/>
    <w:rsid w:val="00AC5E07"/>
    <w:rsid w:val="00AF6941"/>
    <w:rsid w:val="00B028C7"/>
    <w:rsid w:val="00B21AE6"/>
    <w:rsid w:val="00B408FC"/>
    <w:rsid w:val="00B64A78"/>
    <w:rsid w:val="00B827E0"/>
    <w:rsid w:val="00BA025B"/>
    <w:rsid w:val="00BA3C54"/>
    <w:rsid w:val="00BB1BB5"/>
    <w:rsid w:val="00BB7720"/>
    <w:rsid w:val="00BC00B6"/>
    <w:rsid w:val="00BC1192"/>
    <w:rsid w:val="00BC11E6"/>
    <w:rsid w:val="00BF22E5"/>
    <w:rsid w:val="00BF5A0A"/>
    <w:rsid w:val="00C04005"/>
    <w:rsid w:val="00C258BF"/>
    <w:rsid w:val="00C341D2"/>
    <w:rsid w:val="00C36CE0"/>
    <w:rsid w:val="00C4789B"/>
    <w:rsid w:val="00C509B3"/>
    <w:rsid w:val="00C539A5"/>
    <w:rsid w:val="00C57BF0"/>
    <w:rsid w:val="00C863CC"/>
    <w:rsid w:val="00CA7D24"/>
    <w:rsid w:val="00CB3F74"/>
    <w:rsid w:val="00CC35DD"/>
    <w:rsid w:val="00CD7B01"/>
    <w:rsid w:val="00CF6619"/>
    <w:rsid w:val="00D06632"/>
    <w:rsid w:val="00D14265"/>
    <w:rsid w:val="00D161CB"/>
    <w:rsid w:val="00D30319"/>
    <w:rsid w:val="00D4006C"/>
    <w:rsid w:val="00D42702"/>
    <w:rsid w:val="00D54CAD"/>
    <w:rsid w:val="00D6259F"/>
    <w:rsid w:val="00D93846"/>
    <w:rsid w:val="00D96CFA"/>
    <w:rsid w:val="00DA3FDC"/>
    <w:rsid w:val="00DA457C"/>
    <w:rsid w:val="00DB0B02"/>
    <w:rsid w:val="00DC353E"/>
    <w:rsid w:val="00DC69CA"/>
    <w:rsid w:val="00DD5619"/>
    <w:rsid w:val="00DE36F9"/>
    <w:rsid w:val="00DF1398"/>
    <w:rsid w:val="00DF59C3"/>
    <w:rsid w:val="00E0174A"/>
    <w:rsid w:val="00E079B1"/>
    <w:rsid w:val="00E26EE7"/>
    <w:rsid w:val="00E412B9"/>
    <w:rsid w:val="00E533E5"/>
    <w:rsid w:val="00E57688"/>
    <w:rsid w:val="00E8001B"/>
    <w:rsid w:val="00EA7ED8"/>
    <w:rsid w:val="00EB6F95"/>
    <w:rsid w:val="00EC186E"/>
    <w:rsid w:val="00ED5535"/>
    <w:rsid w:val="00EE429B"/>
    <w:rsid w:val="00F05713"/>
    <w:rsid w:val="00F25E54"/>
    <w:rsid w:val="00F27F45"/>
    <w:rsid w:val="00F325DB"/>
    <w:rsid w:val="00F36CD3"/>
    <w:rsid w:val="00F56012"/>
    <w:rsid w:val="00F6787C"/>
    <w:rsid w:val="00F718F0"/>
    <w:rsid w:val="00F833D1"/>
    <w:rsid w:val="00F91AA9"/>
    <w:rsid w:val="00F93309"/>
    <w:rsid w:val="00F97524"/>
    <w:rsid w:val="00FB4C09"/>
    <w:rsid w:val="00FC719D"/>
    <w:rsid w:val="00FD4BCA"/>
    <w:rsid w:val="00FE4BF8"/>
    <w:rsid w:val="00FF1D23"/>
    <w:rsid w:val="00FF3022"/>
    <w:rsid w:val="00FF30DE"/>
    <w:rsid w:val="00FF663F"/>
    <w:rsid w:val="011D690C"/>
    <w:rsid w:val="013F1D32"/>
    <w:rsid w:val="020049D6"/>
    <w:rsid w:val="020911EF"/>
    <w:rsid w:val="02372800"/>
    <w:rsid w:val="024F6BDA"/>
    <w:rsid w:val="02E61CC2"/>
    <w:rsid w:val="02F36B46"/>
    <w:rsid w:val="02F83AB8"/>
    <w:rsid w:val="03595EE4"/>
    <w:rsid w:val="04E51B70"/>
    <w:rsid w:val="05407EB0"/>
    <w:rsid w:val="059C13D3"/>
    <w:rsid w:val="05E7706A"/>
    <w:rsid w:val="06366F22"/>
    <w:rsid w:val="06963F2F"/>
    <w:rsid w:val="079C1E62"/>
    <w:rsid w:val="09CB136A"/>
    <w:rsid w:val="0ABC2645"/>
    <w:rsid w:val="0ACA16C6"/>
    <w:rsid w:val="0AEF0081"/>
    <w:rsid w:val="0B416458"/>
    <w:rsid w:val="0D32683A"/>
    <w:rsid w:val="0DAF0110"/>
    <w:rsid w:val="0DCD21E6"/>
    <w:rsid w:val="0DE25AA0"/>
    <w:rsid w:val="0E2736B5"/>
    <w:rsid w:val="0E464329"/>
    <w:rsid w:val="0F5E5D06"/>
    <w:rsid w:val="0F66678C"/>
    <w:rsid w:val="0F840EAB"/>
    <w:rsid w:val="0F9C3A61"/>
    <w:rsid w:val="10803B3A"/>
    <w:rsid w:val="116F01BC"/>
    <w:rsid w:val="12D148FA"/>
    <w:rsid w:val="134C305C"/>
    <w:rsid w:val="13B01645"/>
    <w:rsid w:val="13E70E35"/>
    <w:rsid w:val="14A61E89"/>
    <w:rsid w:val="150C36A9"/>
    <w:rsid w:val="15C42B0C"/>
    <w:rsid w:val="166D4196"/>
    <w:rsid w:val="17063AE4"/>
    <w:rsid w:val="172D48F1"/>
    <w:rsid w:val="17C527F5"/>
    <w:rsid w:val="182F0279"/>
    <w:rsid w:val="18571B77"/>
    <w:rsid w:val="19232B55"/>
    <w:rsid w:val="1A041D76"/>
    <w:rsid w:val="1A054DE2"/>
    <w:rsid w:val="1A8A6D1D"/>
    <w:rsid w:val="1BCF6903"/>
    <w:rsid w:val="1C192A6F"/>
    <w:rsid w:val="1C722A6C"/>
    <w:rsid w:val="1CA60A68"/>
    <w:rsid w:val="1EF56F98"/>
    <w:rsid w:val="1F057090"/>
    <w:rsid w:val="1F331883"/>
    <w:rsid w:val="1F5A55B5"/>
    <w:rsid w:val="202C6B70"/>
    <w:rsid w:val="204D35B5"/>
    <w:rsid w:val="20C31306"/>
    <w:rsid w:val="215C7378"/>
    <w:rsid w:val="22A47E15"/>
    <w:rsid w:val="23C77D82"/>
    <w:rsid w:val="24CD6290"/>
    <w:rsid w:val="24DE4B05"/>
    <w:rsid w:val="25F31F4B"/>
    <w:rsid w:val="260B57AA"/>
    <w:rsid w:val="26BF222E"/>
    <w:rsid w:val="26F610E7"/>
    <w:rsid w:val="27F922F7"/>
    <w:rsid w:val="287A2413"/>
    <w:rsid w:val="28C27DB2"/>
    <w:rsid w:val="29A33A92"/>
    <w:rsid w:val="2A1108AB"/>
    <w:rsid w:val="2A7434A5"/>
    <w:rsid w:val="2AE80AFB"/>
    <w:rsid w:val="2B232A4C"/>
    <w:rsid w:val="2B5A1833"/>
    <w:rsid w:val="2C374425"/>
    <w:rsid w:val="2C941B87"/>
    <w:rsid w:val="2C951826"/>
    <w:rsid w:val="2D17002E"/>
    <w:rsid w:val="2D447B6D"/>
    <w:rsid w:val="2E195EA9"/>
    <w:rsid w:val="2E276252"/>
    <w:rsid w:val="2E4758BA"/>
    <w:rsid w:val="2E7162EF"/>
    <w:rsid w:val="2EB87CCA"/>
    <w:rsid w:val="2EBE542E"/>
    <w:rsid w:val="2F613D62"/>
    <w:rsid w:val="2F637FFD"/>
    <w:rsid w:val="2FAE19CF"/>
    <w:rsid w:val="2FEE2794"/>
    <w:rsid w:val="30243618"/>
    <w:rsid w:val="322567B5"/>
    <w:rsid w:val="325117B3"/>
    <w:rsid w:val="32FA354C"/>
    <w:rsid w:val="339E4715"/>
    <w:rsid w:val="33B06D22"/>
    <w:rsid w:val="352C55B5"/>
    <w:rsid w:val="353E76FC"/>
    <w:rsid w:val="359D446E"/>
    <w:rsid w:val="35FD7905"/>
    <w:rsid w:val="36311F82"/>
    <w:rsid w:val="36494373"/>
    <w:rsid w:val="36E858B1"/>
    <w:rsid w:val="383136EB"/>
    <w:rsid w:val="38953002"/>
    <w:rsid w:val="39115566"/>
    <w:rsid w:val="39BF2795"/>
    <w:rsid w:val="39E43BCC"/>
    <w:rsid w:val="39F65130"/>
    <w:rsid w:val="3A9D12AB"/>
    <w:rsid w:val="3B863743"/>
    <w:rsid w:val="3CF67EF6"/>
    <w:rsid w:val="3D5D41BE"/>
    <w:rsid w:val="3D760F10"/>
    <w:rsid w:val="3D7A19A8"/>
    <w:rsid w:val="3DA8049C"/>
    <w:rsid w:val="3DEA235C"/>
    <w:rsid w:val="3E384CEB"/>
    <w:rsid w:val="3E514A53"/>
    <w:rsid w:val="3EA03611"/>
    <w:rsid w:val="3EEB7E80"/>
    <w:rsid w:val="3F0D2B54"/>
    <w:rsid w:val="3F5E5E8B"/>
    <w:rsid w:val="3F925DA9"/>
    <w:rsid w:val="402C0F74"/>
    <w:rsid w:val="40860F4C"/>
    <w:rsid w:val="41E26F09"/>
    <w:rsid w:val="43DF16F1"/>
    <w:rsid w:val="444718E7"/>
    <w:rsid w:val="448E2962"/>
    <w:rsid w:val="44F4583B"/>
    <w:rsid w:val="460B45E4"/>
    <w:rsid w:val="46325638"/>
    <w:rsid w:val="46762200"/>
    <w:rsid w:val="46F93129"/>
    <w:rsid w:val="46FC03AF"/>
    <w:rsid w:val="476C71E2"/>
    <w:rsid w:val="47BD3A05"/>
    <w:rsid w:val="485A628E"/>
    <w:rsid w:val="48A73C94"/>
    <w:rsid w:val="495A49CF"/>
    <w:rsid w:val="49F13BF4"/>
    <w:rsid w:val="4A2A5EAF"/>
    <w:rsid w:val="4AF45882"/>
    <w:rsid w:val="4C4F4CB2"/>
    <w:rsid w:val="4C71202B"/>
    <w:rsid w:val="4CE12DB2"/>
    <w:rsid w:val="4E176752"/>
    <w:rsid w:val="4FEF1333"/>
    <w:rsid w:val="504C41B6"/>
    <w:rsid w:val="50C350F3"/>
    <w:rsid w:val="50F950F6"/>
    <w:rsid w:val="50FF2BA3"/>
    <w:rsid w:val="511E4EA6"/>
    <w:rsid w:val="51255FD6"/>
    <w:rsid w:val="514922B4"/>
    <w:rsid w:val="518B337B"/>
    <w:rsid w:val="51CC2823"/>
    <w:rsid w:val="5339264F"/>
    <w:rsid w:val="53497B3D"/>
    <w:rsid w:val="53BE2611"/>
    <w:rsid w:val="543623A4"/>
    <w:rsid w:val="547E77F9"/>
    <w:rsid w:val="54822B55"/>
    <w:rsid w:val="54B25232"/>
    <w:rsid w:val="55745FA1"/>
    <w:rsid w:val="559A6A9A"/>
    <w:rsid w:val="55C816F3"/>
    <w:rsid w:val="563A121B"/>
    <w:rsid w:val="56CC1AD4"/>
    <w:rsid w:val="56DA436A"/>
    <w:rsid w:val="56E914EE"/>
    <w:rsid w:val="57C23564"/>
    <w:rsid w:val="57CB3AD5"/>
    <w:rsid w:val="582C3918"/>
    <w:rsid w:val="59D2238E"/>
    <w:rsid w:val="5A7365E6"/>
    <w:rsid w:val="5B0D1F33"/>
    <w:rsid w:val="5C3A1E58"/>
    <w:rsid w:val="5CF968F1"/>
    <w:rsid w:val="5D9C338A"/>
    <w:rsid w:val="5DAF3153"/>
    <w:rsid w:val="5DC0188B"/>
    <w:rsid w:val="5DEF11D7"/>
    <w:rsid w:val="5E143023"/>
    <w:rsid w:val="5E5C0363"/>
    <w:rsid w:val="5EBC64FC"/>
    <w:rsid w:val="5EBE2B7C"/>
    <w:rsid w:val="60133CCC"/>
    <w:rsid w:val="60601CAC"/>
    <w:rsid w:val="6198054A"/>
    <w:rsid w:val="61AC5F2C"/>
    <w:rsid w:val="61AF0E8D"/>
    <w:rsid w:val="620348E1"/>
    <w:rsid w:val="620A59F4"/>
    <w:rsid w:val="62A87061"/>
    <w:rsid w:val="62DD4C33"/>
    <w:rsid w:val="63E92E24"/>
    <w:rsid w:val="64394D63"/>
    <w:rsid w:val="64D918F7"/>
    <w:rsid w:val="65617FCA"/>
    <w:rsid w:val="656577FC"/>
    <w:rsid w:val="65F80F6C"/>
    <w:rsid w:val="661145D0"/>
    <w:rsid w:val="662A26E7"/>
    <w:rsid w:val="66D069C8"/>
    <w:rsid w:val="67BD66C8"/>
    <w:rsid w:val="682B4BFD"/>
    <w:rsid w:val="690E08C1"/>
    <w:rsid w:val="697A11AE"/>
    <w:rsid w:val="6A224AB8"/>
    <w:rsid w:val="6A81089C"/>
    <w:rsid w:val="6AFF4947"/>
    <w:rsid w:val="6B880B24"/>
    <w:rsid w:val="6C0E55E1"/>
    <w:rsid w:val="6C6B2043"/>
    <w:rsid w:val="6CA64C66"/>
    <w:rsid w:val="6CBF1317"/>
    <w:rsid w:val="6CFD25BC"/>
    <w:rsid w:val="6D32709E"/>
    <w:rsid w:val="6D5C3CAC"/>
    <w:rsid w:val="6DDA5136"/>
    <w:rsid w:val="6E4A5577"/>
    <w:rsid w:val="6EC3592D"/>
    <w:rsid w:val="6F03686C"/>
    <w:rsid w:val="6F0411CF"/>
    <w:rsid w:val="6F731B7F"/>
    <w:rsid w:val="6FD214D4"/>
    <w:rsid w:val="6FE15BAB"/>
    <w:rsid w:val="703036E8"/>
    <w:rsid w:val="705F08B9"/>
    <w:rsid w:val="70A529B7"/>
    <w:rsid w:val="71000171"/>
    <w:rsid w:val="712A70A5"/>
    <w:rsid w:val="715522C0"/>
    <w:rsid w:val="71EE5133"/>
    <w:rsid w:val="71EF7A14"/>
    <w:rsid w:val="72D06AFD"/>
    <w:rsid w:val="73DF3981"/>
    <w:rsid w:val="744D53FE"/>
    <w:rsid w:val="74B260B7"/>
    <w:rsid w:val="75644770"/>
    <w:rsid w:val="756A3C02"/>
    <w:rsid w:val="75A375DB"/>
    <w:rsid w:val="75AE01F6"/>
    <w:rsid w:val="767320E4"/>
    <w:rsid w:val="767B31D0"/>
    <w:rsid w:val="768342FD"/>
    <w:rsid w:val="774F5350"/>
    <w:rsid w:val="779B6A3C"/>
    <w:rsid w:val="77F64984"/>
    <w:rsid w:val="784D16A1"/>
    <w:rsid w:val="78E73F23"/>
    <w:rsid w:val="791B7C46"/>
    <w:rsid w:val="791F5C48"/>
    <w:rsid w:val="79543B7D"/>
    <w:rsid w:val="79682515"/>
    <w:rsid w:val="7A0B44DC"/>
    <w:rsid w:val="7A8F58BC"/>
    <w:rsid w:val="7B175447"/>
    <w:rsid w:val="7B6636B9"/>
    <w:rsid w:val="7B8B7B80"/>
    <w:rsid w:val="7C4058AA"/>
    <w:rsid w:val="7C4F6F48"/>
    <w:rsid w:val="7D9D673E"/>
    <w:rsid w:val="7FE5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semiHidden/>
    <w:unhideWhenUsed/>
    <w:qFormat/>
    <w:uiPriority w:val="99"/>
    <w:rPr>
      <w:b/>
      <w:bCs/>
    </w:rPr>
  </w:style>
  <w:style w:type="paragraph" w:styleId="3">
    <w:name w:val="annotation text"/>
    <w:basedOn w:val="1"/>
    <w:link w:val="13"/>
    <w:unhideWhenUsed/>
    <w:qFormat/>
    <w:uiPriority w:val="99"/>
  </w:style>
  <w:style w:type="paragraph" w:styleId="4">
    <w:name w:val="Balloon Text"/>
    <w:basedOn w:val="1"/>
    <w:link w:val="15"/>
    <w:semiHidden/>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paragraph" w:styleId="10">
    <w:name w:val="List Paragraph"/>
    <w:basedOn w:val="1"/>
    <w:qFormat/>
    <w:uiPriority w:val="34"/>
    <w:pPr>
      <w:ind w:firstLine="420" w:firstLineChars="200"/>
    </w:pPr>
  </w:style>
  <w:style w:type="character" w:customStyle="1" w:styleId="11">
    <w:name w:val="fontstyle01"/>
    <w:basedOn w:val="7"/>
    <w:qFormat/>
    <w:uiPriority w:val="0"/>
    <w:rPr>
      <w:rFonts w:ascii="LinLibertineB" w:hAnsi="LinLibertineB" w:eastAsia="LinLibertineB" w:cs="LinLibertineB"/>
      <w:b/>
      <w:color w:val="000000"/>
      <w:sz w:val="18"/>
      <w:szCs w:val="18"/>
    </w:rPr>
  </w:style>
  <w:style w:type="character" w:customStyle="1" w:styleId="12">
    <w:name w:val="fontstyle21"/>
    <w:basedOn w:val="7"/>
    <w:qFormat/>
    <w:uiPriority w:val="0"/>
    <w:rPr>
      <w:rFonts w:ascii="LinLibertineI" w:hAnsi="LinLibertineI" w:eastAsia="LinLibertineI" w:cs="LinLibertineI"/>
      <w:i/>
      <w:color w:val="000000"/>
      <w:sz w:val="18"/>
      <w:szCs w:val="18"/>
    </w:rPr>
  </w:style>
  <w:style w:type="character" w:customStyle="1" w:styleId="13">
    <w:name w:val="Comment Text Char"/>
    <w:basedOn w:val="7"/>
    <w:link w:val="3"/>
    <w:qFormat/>
    <w:uiPriority w:val="99"/>
    <w:rPr>
      <w:rFonts w:asciiTheme="minorHAnsi" w:hAnsiTheme="minorHAnsi" w:eastAsiaTheme="minorEastAsia" w:cstheme="minorBidi"/>
      <w:sz w:val="24"/>
      <w:szCs w:val="24"/>
      <w:lang w:eastAsia="en-US"/>
    </w:rPr>
  </w:style>
  <w:style w:type="character" w:customStyle="1" w:styleId="14">
    <w:name w:val="Comment Subject Char"/>
    <w:basedOn w:val="13"/>
    <w:link w:val="2"/>
    <w:semiHidden/>
    <w:qFormat/>
    <w:uiPriority w:val="99"/>
    <w:rPr>
      <w:rFonts w:asciiTheme="minorHAnsi" w:hAnsiTheme="minorHAnsi" w:eastAsiaTheme="minorEastAsia" w:cstheme="minorBidi"/>
      <w:b/>
      <w:bCs/>
      <w:sz w:val="24"/>
      <w:szCs w:val="24"/>
      <w:lang w:eastAsia="en-US"/>
    </w:rPr>
  </w:style>
  <w:style w:type="character" w:customStyle="1" w:styleId="15">
    <w:name w:val="Balloon Text Char"/>
    <w:basedOn w:val="7"/>
    <w:link w:val="4"/>
    <w:semiHidden/>
    <w:qFormat/>
    <w:uiPriority w:val="99"/>
    <w:rPr>
      <w:rFonts w:asciiTheme="minorHAnsi" w:hAnsiTheme="minorHAnsi" w:eastAsiaTheme="minorEastAsia" w:cstheme="minorBidi"/>
      <w:sz w:val="18"/>
      <w:szCs w:val="18"/>
      <w:lang w:eastAsia="en-US"/>
    </w:rPr>
  </w:style>
  <w:style w:type="character" w:customStyle="1" w:styleId="16">
    <w:name w:val="Header Char"/>
    <w:basedOn w:val="7"/>
    <w:link w:val="6"/>
    <w:qFormat/>
    <w:uiPriority w:val="99"/>
    <w:rPr>
      <w:rFonts w:asciiTheme="minorHAnsi" w:hAnsiTheme="minorHAnsi" w:eastAsiaTheme="minorEastAsia" w:cstheme="minorBidi"/>
      <w:sz w:val="18"/>
      <w:szCs w:val="18"/>
      <w:lang w:eastAsia="en-US"/>
    </w:rPr>
  </w:style>
  <w:style w:type="character" w:customStyle="1" w:styleId="17">
    <w:name w:val="Footer Char"/>
    <w:basedOn w:val="7"/>
    <w:link w:val="5"/>
    <w:qFormat/>
    <w:uiPriority w:val="99"/>
    <w:rPr>
      <w:rFonts w:asciiTheme="minorHAnsi" w:hAnsiTheme="minorHAnsi" w:eastAsiaTheme="minorEastAsia" w:cstheme="minorBidi"/>
      <w:sz w:val="18"/>
      <w:szCs w:val="18"/>
      <w:lang w:eastAsia="en-US"/>
    </w:rPr>
  </w:style>
  <w:style w:type="paragraph" w:customStyle="1" w:styleId="18">
    <w:name w:val="Revision1"/>
    <w:hidden/>
    <w:semiHidden/>
    <w:qFormat/>
    <w:uiPriority w:val="99"/>
    <w:rPr>
      <w:rFonts w:asciiTheme="minorHAnsi" w:hAnsiTheme="minorHAnsi" w:eastAsiaTheme="minorEastAsia" w:cstheme="minorBidi"/>
      <w:sz w:val="24"/>
      <w:szCs w:val="24"/>
      <w:lang w:val="en-US" w:eastAsia="en-US"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2B5B23-588B-FB44-8EBC-A440E481F7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1041</Words>
  <Characters>5935</Characters>
  <Lines>49</Lines>
  <Paragraphs>13</Paragraphs>
  <TotalTime>125</TotalTime>
  <ScaleCrop>false</ScaleCrop>
  <LinksUpToDate>false</LinksUpToDate>
  <CharactersWithSpaces>6963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2018-06-15T14:59:00Z</dcterms:created>
  <dc:creator>Song</dc:creator>
  <cp:lastModifiedBy>wx</cp:lastModifiedBy>
  <dcterms:modified xsi:type="dcterms:W3CDTF">2018-07-05T07:58:20Z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